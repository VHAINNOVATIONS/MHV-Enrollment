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F1" w:rsidRDefault="007F2AB7" w:rsidP="005712F1">
      <w:pPr>
        <w:jc w:val="center"/>
        <w:rPr>
          <w:b/>
        </w:rPr>
      </w:pPr>
      <w:r w:rsidRPr="007F2AB7">
        <w:rPr>
          <w:b/>
        </w:rPr>
        <w:t xml:space="preserve">Add/Display </w:t>
      </w:r>
      <w:proofErr w:type="spellStart"/>
      <w:r w:rsidRPr="007F2AB7">
        <w:rPr>
          <w:b/>
        </w:rPr>
        <w:t>VistA</w:t>
      </w:r>
      <w:proofErr w:type="spellEnd"/>
      <w:r w:rsidRPr="007F2AB7">
        <w:rPr>
          <w:b/>
        </w:rPr>
        <w:t xml:space="preserve"> alert for MHV enrollment</w:t>
      </w:r>
    </w:p>
    <w:p w:rsidR="007F2AB7" w:rsidRDefault="007F2AB7" w:rsidP="005712F1">
      <w:pPr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4875"/>
        <w:gridCol w:w="2127"/>
      </w:tblGrid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6E6D14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 xml:space="preserve">ID: </w:t>
            </w:r>
            <w:proofErr w:type="spellStart"/>
            <w:r w:rsidR="007F2AB7" w:rsidRPr="007F2AB7">
              <w:rPr>
                <w:sz w:val="20"/>
                <w:szCs w:val="20"/>
              </w:rPr>
              <w:t>IEMVH_Vista_MHV_Alert</w:t>
            </w:r>
            <w:proofErr w:type="spellEnd"/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Description</w:t>
            </w:r>
          </w:p>
        </w:tc>
        <w:tc>
          <w:tcPr>
            <w:tcW w:w="4989" w:type="dxa"/>
            <w:vAlign w:val="center"/>
          </w:tcPr>
          <w:p w:rsidR="005712F1" w:rsidRPr="00FC704F" w:rsidRDefault="007F2AB7" w:rsidP="009E168D">
            <w:pPr>
              <w:rPr>
                <w:sz w:val="20"/>
                <w:szCs w:val="20"/>
              </w:rPr>
            </w:pPr>
            <w:r w:rsidRPr="007F2AB7">
              <w:rPr>
                <w:sz w:val="20"/>
                <w:szCs w:val="20"/>
              </w:rPr>
              <w:t xml:space="preserve">Provide an alert within </w:t>
            </w:r>
            <w:proofErr w:type="spellStart"/>
            <w:r w:rsidRPr="007F2AB7">
              <w:rPr>
                <w:sz w:val="20"/>
                <w:szCs w:val="20"/>
              </w:rPr>
              <w:t>VistA</w:t>
            </w:r>
            <w:proofErr w:type="spellEnd"/>
            <w:r w:rsidRPr="007F2AB7">
              <w:rPr>
                <w:sz w:val="20"/>
                <w:szCs w:val="20"/>
              </w:rPr>
              <w:t xml:space="preserve"> under certain</w:t>
            </w:r>
            <w:r w:rsidR="00F46AFE">
              <w:rPr>
                <w:sz w:val="20"/>
                <w:szCs w:val="20"/>
              </w:rPr>
              <w:t xml:space="preserve"> conditions, reminding the User</w:t>
            </w:r>
            <w:r w:rsidRPr="007F2AB7">
              <w:rPr>
                <w:sz w:val="20"/>
                <w:szCs w:val="20"/>
              </w:rPr>
              <w:t xml:space="preserve"> to populate MHV enrollment fields.</w:t>
            </w:r>
          </w:p>
        </w:tc>
        <w:tc>
          <w:tcPr>
            <w:tcW w:w="2169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Revision History</w:t>
            </w:r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9-4-2014</w:t>
            </w:r>
          </w:p>
        </w:tc>
        <w:tc>
          <w:tcPr>
            <w:tcW w:w="4989" w:type="dxa"/>
            <w:vAlign w:val="center"/>
          </w:tcPr>
          <w:p w:rsidR="005712F1" w:rsidRPr="004E096A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creation</w:t>
            </w:r>
          </w:p>
        </w:tc>
        <w:tc>
          <w:tcPr>
            <w:tcW w:w="2169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E096A" w:rsidRDefault="00D66B30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9-9-2014</w:t>
            </w:r>
          </w:p>
        </w:tc>
        <w:tc>
          <w:tcPr>
            <w:tcW w:w="4989" w:type="dxa"/>
            <w:vAlign w:val="center"/>
          </w:tcPr>
          <w:p w:rsidR="00106FF3" w:rsidRPr="00D66B30" w:rsidRDefault="00D66B30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5712F1" w:rsidRPr="004E096A" w:rsidRDefault="00D66B30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B2255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B2255B" w:rsidRDefault="00B2255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9-10-2014</w:t>
            </w:r>
          </w:p>
        </w:tc>
        <w:tc>
          <w:tcPr>
            <w:tcW w:w="4989" w:type="dxa"/>
            <w:vAlign w:val="center"/>
          </w:tcPr>
          <w:p w:rsidR="00B2255B" w:rsidRDefault="00B2255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B2255B" w:rsidRDefault="00B2255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FA36D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FA36DB" w:rsidRDefault="00FA36D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9-17-2014</w:t>
            </w:r>
          </w:p>
        </w:tc>
        <w:tc>
          <w:tcPr>
            <w:tcW w:w="4989" w:type="dxa"/>
            <w:vAlign w:val="center"/>
          </w:tcPr>
          <w:p w:rsidR="00FA36DB" w:rsidRDefault="00FA36D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Turned tracking on</w:t>
            </w:r>
          </w:p>
        </w:tc>
        <w:tc>
          <w:tcPr>
            <w:tcW w:w="2169" w:type="dxa"/>
            <w:vAlign w:val="center"/>
          </w:tcPr>
          <w:p w:rsidR="00FA36DB" w:rsidRDefault="00FA36D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2310EA" w:rsidRPr="00F6542F" w:rsidTr="002233C9">
        <w:trPr>
          <w:trHeight w:val="327"/>
          <w:ins w:id="0" w:author="Department of Veterans Affairs" w:date="2014-09-29T11:13:00Z"/>
        </w:trPr>
        <w:tc>
          <w:tcPr>
            <w:tcW w:w="1950" w:type="dxa"/>
            <w:vAlign w:val="center"/>
          </w:tcPr>
          <w:p w:rsidR="002310EA" w:rsidRDefault="002310EA" w:rsidP="007C2A09">
            <w:pPr>
              <w:rPr>
                <w:ins w:id="1" w:author="Department of Veterans Affairs" w:date="2014-09-29T11:13:00Z"/>
                <w:sz w:val="20"/>
                <w:szCs w:val="20"/>
              </w:rPr>
            </w:pPr>
            <w:ins w:id="2" w:author="Department of Veterans Affairs" w:date="2014-09-29T11:13:00Z">
              <w:r>
                <w:rPr>
                  <w:sz w:val="20"/>
                  <w:szCs w:val="20"/>
                </w:rPr>
                <w:t>9-29-2014</w:t>
              </w:r>
            </w:ins>
          </w:p>
        </w:tc>
        <w:tc>
          <w:tcPr>
            <w:tcW w:w="4989" w:type="dxa"/>
            <w:vAlign w:val="center"/>
          </w:tcPr>
          <w:p w:rsidR="002310EA" w:rsidRDefault="002310EA" w:rsidP="001D7148">
            <w:pPr>
              <w:rPr>
                <w:ins w:id="3" w:author="Department of Veterans Affairs" w:date="2014-09-29T11:13:00Z"/>
                <w:color w:val="000000" w:themeColor="text1"/>
                <w:sz w:val="18"/>
                <w:szCs w:val="18"/>
              </w:rPr>
            </w:pPr>
            <w:ins w:id="4" w:author="Department of Veterans Affairs" w:date="2014-09-29T11:13:00Z">
              <w:r>
                <w:rPr>
                  <w:color w:val="000000" w:themeColor="text1"/>
                  <w:sz w:val="18"/>
                  <w:szCs w:val="18"/>
                </w:rPr>
                <w:t xml:space="preserve">Updated #s 2 and </w:t>
              </w:r>
            </w:ins>
            <w:ins w:id="5" w:author="Department of Veterans Affairs" w:date="2014-09-29T11:14:00Z">
              <w:r>
                <w:rPr>
                  <w:color w:val="000000" w:themeColor="text1"/>
                  <w:sz w:val="18"/>
                  <w:szCs w:val="18"/>
                </w:rPr>
                <w:t>4 denoting they are future enhancements</w:t>
              </w:r>
            </w:ins>
          </w:p>
        </w:tc>
        <w:tc>
          <w:tcPr>
            <w:tcW w:w="2169" w:type="dxa"/>
            <w:vAlign w:val="center"/>
          </w:tcPr>
          <w:p w:rsidR="002310EA" w:rsidRDefault="002310EA" w:rsidP="002233C9">
            <w:pPr>
              <w:rPr>
                <w:ins w:id="6" w:author="Department of Veterans Affairs" w:date="2014-09-29T11:13:00Z"/>
                <w:sz w:val="20"/>
                <w:szCs w:val="20"/>
              </w:rPr>
            </w:pPr>
            <w:ins w:id="7" w:author="Department of Veterans Affairs" w:date="2014-09-29T11:14:00Z">
              <w:r>
                <w:rPr>
                  <w:sz w:val="20"/>
                  <w:szCs w:val="20"/>
                </w:rPr>
                <w:t>Kristen Kriwox</w:t>
              </w:r>
            </w:ins>
          </w:p>
        </w:tc>
      </w:tr>
      <w:tr w:rsidR="00826E8B" w:rsidRPr="00F6542F" w:rsidTr="002233C9">
        <w:trPr>
          <w:trHeight w:val="327"/>
          <w:ins w:id="8" w:author="Department of Veterans Affairs" w:date="2014-09-29T12:51:00Z"/>
        </w:trPr>
        <w:tc>
          <w:tcPr>
            <w:tcW w:w="1950" w:type="dxa"/>
            <w:vAlign w:val="center"/>
          </w:tcPr>
          <w:p w:rsidR="00826E8B" w:rsidRDefault="00826E8B" w:rsidP="007C2A09">
            <w:pPr>
              <w:rPr>
                <w:ins w:id="9" w:author="Department of Veterans Affairs" w:date="2014-09-29T12:51:00Z"/>
                <w:sz w:val="20"/>
                <w:szCs w:val="20"/>
              </w:rPr>
            </w:pPr>
            <w:ins w:id="10" w:author="Department of Veterans Affairs" w:date="2014-09-29T12:52:00Z">
              <w:r>
                <w:rPr>
                  <w:sz w:val="20"/>
                  <w:szCs w:val="20"/>
                </w:rPr>
                <w:t>9-29-2014</w:t>
              </w:r>
            </w:ins>
          </w:p>
        </w:tc>
        <w:tc>
          <w:tcPr>
            <w:tcW w:w="4989" w:type="dxa"/>
            <w:vAlign w:val="center"/>
          </w:tcPr>
          <w:p w:rsidR="00826E8B" w:rsidRDefault="00826E8B" w:rsidP="001D7148">
            <w:pPr>
              <w:rPr>
                <w:ins w:id="11" w:author="Department of Veterans Affairs" w:date="2014-09-29T12:51:00Z"/>
                <w:color w:val="000000" w:themeColor="text1"/>
                <w:sz w:val="18"/>
                <w:szCs w:val="18"/>
              </w:rPr>
            </w:pPr>
            <w:ins w:id="12" w:author="Department of Veterans Affairs" w:date="2014-09-29T12:52:00Z">
              <w:r>
                <w:rPr>
                  <w:color w:val="000000" w:themeColor="text1"/>
                  <w:sz w:val="18"/>
                  <w:szCs w:val="18"/>
                </w:rPr>
                <w:t xml:space="preserve">Updated #3 to expand ‘MHV’ acronym out to </w:t>
              </w:r>
            </w:ins>
            <w:ins w:id="13" w:author="Department of Veterans Affairs" w:date="2014-09-29T12:53:00Z">
              <w:r>
                <w:rPr>
                  <w:color w:val="000000" w:themeColor="text1"/>
                  <w:sz w:val="18"/>
                  <w:szCs w:val="18"/>
                </w:rPr>
                <w:t>‘</w:t>
              </w:r>
              <w:proofErr w:type="spellStart"/>
              <w:r w:rsidR="00024AC6">
                <w:rPr>
                  <w:color w:val="000000" w:themeColor="text1"/>
                  <w:sz w:val="18"/>
                  <w:szCs w:val="18"/>
                </w:rPr>
                <w:t>My</w:t>
              </w:r>
              <w:r>
                <w:rPr>
                  <w:color w:val="000000" w:themeColor="text1"/>
                  <w:sz w:val="18"/>
                  <w:szCs w:val="18"/>
                </w:rPr>
                <w:t>HealtheVet</w:t>
              </w:r>
              <w:proofErr w:type="spellEnd"/>
              <w:r w:rsidR="008B3F21">
                <w:rPr>
                  <w:color w:val="000000" w:themeColor="text1"/>
                  <w:sz w:val="18"/>
                  <w:szCs w:val="18"/>
                </w:rPr>
                <w:t xml:space="preserve"> </w:t>
              </w:r>
              <w:r>
                <w:rPr>
                  <w:color w:val="000000" w:themeColor="text1"/>
                  <w:sz w:val="18"/>
                  <w:szCs w:val="18"/>
                </w:rPr>
                <w:t>’</w:t>
              </w:r>
            </w:ins>
            <w:ins w:id="14" w:author="Department of Veterans Affairs" w:date="2014-09-29T13:23:00Z">
              <w:r w:rsidR="001F0CD5">
                <w:rPr>
                  <w:color w:val="000000" w:themeColor="text1"/>
                  <w:sz w:val="18"/>
                  <w:szCs w:val="18"/>
                </w:rPr>
                <w:t>, changed ‘</w:t>
              </w:r>
              <w:proofErr w:type="spellStart"/>
              <w:r w:rsidR="001F0CD5">
                <w:rPr>
                  <w:color w:val="000000" w:themeColor="text1"/>
                  <w:sz w:val="18"/>
                  <w:szCs w:val="18"/>
                </w:rPr>
                <w:t>MyHealtheVet</w:t>
              </w:r>
            </w:ins>
            <w:proofErr w:type="spellEnd"/>
            <w:ins w:id="15" w:author="Department of Veterans Affairs" w:date="2014-09-29T13:24:00Z">
              <w:r w:rsidR="001F0CD5">
                <w:rPr>
                  <w:color w:val="000000" w:themeColor="text1"/>
                  <w:sz w:val="18"/>
                  <w:szCs w:val="18"/>
                </w:rPr>
                <w:t xml:space="preserve">’ to ‘My </w:t>
              </w:r>
              <w:proofErr w:type="spellStart"/>
              <w:r w:rsidR="001F0CD5">
                <w:rPr>
                  <w:color w:val="000000" w:themeColor="text1"/>
                  <w:sz w:val="18"/>
                  <w:szCs w:val="18"/>
                </w:rPr>
                <w:t>HealtheVet</w:t>
              </w:r>
              <w:proofErr w:type="spellEnd"/>
              <w:r w:rsidR="001F0CD5">
                <w:rPr>
                  <w:color w:val="000000" w:themeColor="text1"/>
                  <w:sz w:val="18"/>
                  <w:szCs w:val="18"/>
                </w:rPr>
                <w:t xml:space="preserve">’ </w:t>
              </w:r>
            </w:ins>
            <w:bookmarkStart w:id="16" w:name="_GoBack"/>
            <w:bookmarkEnd w:id="16"/>
            <w:ins w:id="17" w:author="Department of Veterans Affairs" w:date="2014-09-29T12:53:00Z">
              <w:r>
                <w:rPr>
                  <w:color w:val="000000" w:themeColor="text1"/>
                  <w:sz w:val="18"/>
                  <w:szCs w:val="18"/>
                </w:rPr>
                <w:t xml:space="preserve"> as output from the second Sprint 1 demo</w:t>
              </w:r>
            </w:ins>
          </w:p>
        </w:tc>
        <w:tc>
          <w:tcPr>
            <w:tcW w:w="2169" w:type="dxa"/>
            <w:vAlign w:val="center"/>
          </w:tcPr>
          <w:p w:rsidR="00826E8B" w:rsidRDefault="00826E8B" w:rsidP="002233C9">
            <w:pPr>
              <w:rPr>
                <w:ins w:id="18" w:author="Department of Veterans Affairs" w:date="2014-09-29T12:51:00Z"/>
                <w:sz w:val="20"/>
                <w:szCs w:val="20"/>
              </w:rPr>
            </w:pPr>
            <w:ins w:id="19" w:author="Department of Veterans Affairs" w:date="2014-09-29T12:53:00Z">
              <w:r>
                <w:rPr>
                  <w:sz w:val="20"/>
                  <w:szCs w:val="20"/>
                </w:rPr>
                <w:t>Kristen Kriwox</w:t>
              </w:r>
            </w:ins>
          </w:p>
        </w:tc>
      </w:tr>
    </w:tbl>
    <w:p w:rsidR="005712F1" w:rsidRDefault="005712F1" w:rsidP="005712F1">
      <w:pPr>
        <w:rPr>
          <w:b/>
        </w:rPr>
      </w:pPr>
    </w:p>
    <w:p w:rsidR="0045638B" w:rsidRDefault="0045638B" w:rsidP="005712F1">
      <w:pPr>
        <w:rPr>
          <w:b/>
        </w:rPr>
      </w:pPr>
    </w:p>
    <w:p w:rsidR="005712F1" w:rsidRDefault="005712F1" w:rsidP="005712F1">
      <w:pPr>
        <w:rPr>
          <w:b/>
        </w:rPr>
      </w:pPr>
      <w:r w:rsidRPr="00A26982">
        <w:rPr>
          <w:b/>
        </w:rPr>
        <w:t xml:space="preserve">Statement: </w:t>
      </w:r>
      <w:r>
        <w:rPr>
          <w:b/>
        </w:rPr>
        <w:t xml:space="preserve"> </w:t>
      </w:r>
    </w:p>
    <w:p w:rsidR="00FC704F" w:rsidRDefault="007F2AB7" w:rsidP="005712F1">
      <w:r w:rsidRPr="007F2AB7">
        <w:rPr>
          <w:sz w:val="20"/>
          <w:szCs w:val="20"/>
        </w:rPr>
        <w:t xml:space="preserve">As a </w:t>
      </w:r>
      <w:proofErr w:type="spellStart"/>
      <w:r w:rsidRPr="007F2AB7">
        <w:rPr>
          <w:sz w:val="20"/>
          <w:szCs w:val="20"/>
        </w:rPr>
        <w:t>VistA</w:t>
      </w:r>
      <w:proofErr w:type="spellEnd"/>
      <w:r w:rsidRPr="007F2AB7">
        <w:rPr>
          <w:sz w:val="20"/>
          <w:szCs w:val="20"/>
        </w:rPr>
        <w:t xml:space="preserve"> user, during pre-registration of a Patient</w:t>
      </w:r>
      <w:proofErr w:type="gramStart"/>
      <w:r w:rsidRPr="007F2AB7">
        <w:rPr>
          <w:sz w:val="20"/>
          <w:szCs w:val="20"/>
        </w:rPr>
        <w:t>,  under</w:t>
      </w:r>
      <w:proofErr w:type="gramEnd"/>
      <w:r w:rsidRPr="007F2AB7">
        <w:rPr>
          <w:sz w:val="20"/>
          <w:szCs w:val="20"/>
        </w:rPr>
        <w:t xml:space="preserve"> certain conditions I want an alert to display to remind me to capture the Patient's status with MHV enrollment.</w:t>
      </w:r>
    </w:p>
    <w:p w:rsidR="00AE43C7" w:rsidRDefault="00AE43C7" w:rsidP="005712F1"/>
    <w:p w:rsidR="00AE43C7" w:rsidRDefault="00AE43C7" w:rsidP="00AE43C7">
      <w:pPr>
        <w:rPr>
          <w:sz w:val="20"/>
          <w:szCs w:val="20"/>
        </w:rPr>
      </w:pPr>
      <w:r>
        <w:rPr>
          <w:sz w:val="20"/>
          <w:szCs w:val="20"/>
        </w:rPr>
        <w:t>User</w:t>
      </w:r>
      <w:r w:rsidRPr="004B0852">
        <w:rPr>
          <w:sz w:val="20"/>
          <w:szCs w:val="20"/>
        </w:rPr>
        <w:t>:</w:t>
      </w:r>
      <w:r w:rsidRPr="004B0852">
        <w:rPr>
          <w:b/>
          <w:sz w:val="20"/>
          <w:szCs w:val="20"/>
        </w:rPr>
        <w:t xml:space="preserve"> </w:t>
      </w:r>
      <w:proofErr w:type="spellStart"/>
      <w:r w:rsidRPr="00392F6C">
        <w:rPr>
          <w:sz w:val="20"/>
          <w:szCs w:val="20"/>
        </w:rPr>
        <w:t>VistA</w:t>
      </w:r>
      <w:proofErr w:type="spellEnd"/>
      <w:r w:rsidRPr="00392F6C">
        <w:rPr>
          <w:sz w:val="20"/>
          <w:szCs w:val="20"/>
        </w:rPr>
        <w:t xml:space="preserve"> user</w:t>
      </w:r>
    </w:p>
    <w:p w:rsidR="00AE43C7" w:rsidRDefault="00AE43C7" w:rsidP="005712F1"/>
    <w:p w:rsidR="005712F1" w:rsidRDefault="005712F1" w:rsidP="005712F1">
      <w:pPr>
        <w:rPr>
          <w:b/>
        </w:rPr>
      </w:pPr>
      <w:r w:rsidRPr="00A26982">
        <w:rPr>
          <w:b/>
        </w:rPr>
        <w:t>Conversation:</w:t>
      </w:r>
      <w:r w:rsidR="003321CE">
        <w:rPr>
          <w:b/>
        </w:rPr>
        <w:t xml:space="preserve"> </w:t>
      </w:r>
    </w:p>
    <w:p w:rsidR="00FD0B18" w:rsidRDefault="00FD0B18" w:rsidP="005712F1">
      <w:pPr>
        <w:numPr>
          <w:ilvl w:val="0"/>
          <w:numId w:val="2"/>
        </w:numPr>
        <w:rPr>
          <w:sz w:val="20"/>
          <w:szCs w:val="20"/>
        </w:rPr>
      </w:pPr>
      <w:r w:rsidRPr="00AE43C7">
        <w:rPr>
          <w:sz w:val="20"/>
          <w:szCs w:val="20"/>
        </w:rPr>
        <w:t xml:space="preserve">The </w:t>
      </w:r>
      <w:r w:rsidR="00C24AB8" w:rsidRPr="00AE43C7">
        <w:rPr>
          <w:sz w:val="20"/>
          <w:szCs w:val="20"/>
        </w:rPr>
        <w:t>user selects to pre-register a Patient</w:t>
      </w:r>
    </w:p>
    <w:p w:rsidR="002E4843" w:rsidRDefault="007F2AB7" w:rsidP="002E484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="002E4843"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 xml:space="preserve">the following is true </w:t>
      </w:r>
    </w:p>
    <w:p w:rsidR="002E4843" w:rsidRPr="002E4843" w:rsidRDefault="007F2AB7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 w:rsidRPr="002E4843">
        <w:rPr>
          <w:sz w:val="20"/>
          <w:szCs w:val="20"/>
        </w:rPr>
        <w:t xml:space="preserve">any of the three </w:t>
      </w:r>
      <w:r w:rsidRPr="00FE62F3">
        <w:rPr>
          <w:i/>
          <w:sz w:val="20"/>
          <w:szCs w:val="20"/>
        </w:rPr>
        <w:t>MHV Enrollment Status</w:t>
      </w:r>
      <w:r w:rsidRPr="002E4843">
        <w:rPr>
          <w:sz w:val="20"/>
          <w:szCs w:val="20"/>
        </w:rPr>
        <w:t xml:space="preserve"> fields</w:t>
      </w:r>
      <w:ins w:id="20" w:author="Department of Veterans Affairs" w:date="2014-09-29T11:13:00Z">
        <w:r w:rsidR="002310EA">
          <w:rPr>
            <w:sz w:val="20"/>
            <w:szCs w:val="20"/>
          </w:rPr>
          <w:t xml:space="preserve"> (future enhancement)</w:t>
        </w:r>
      </w:ins>
      <w:r w:rsidRPr="002E4843">
        <w:rPr>
          <w:sz w:val="20"/>
          <w:szCs w:val="20"/>
        </w:rPr>
        <w:t xml:space="preserve"> are unanswered</w:t>
      </w:r>
      <w:r w:rsidR="00FE62F3">
        <w:rPr>
          <w:sz w:val="20"/>
          <w:szCs w:val="20"/>
        </w:rPr>
        <w:t xml:space="preserve"> or</w:t>
      </w:r>
    </w:p>
    <w:p w:rsidR="002E4843" w:rsidRPr="007F2AB7" w:rsidRDefault="002E4843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at least one</w:t>
      </w:r>
      <w:r w:rsidR="00911C31">
        <w:rPr>
          <w:sz w:val="20"/>
          <w:szCs w:val="20"/>
        </w:rPr>
        <w:t xml:space="preserve"> of the </w:t>
      </w:r>
      <w:r w:rsidR="00911C31" w:rsidRPr="002E4843">
        <w:rPr>
          <w:sz w:val="20"/>
          <w:szCs w:val="20"/>
        </w:rPr>
        <w:t xml:space="preserve">three </w:t>
      </w:r>
      <w:r w:rsidR="00911C31" w:rsidRPr="00FE62F3">
        <w:rPr>
          <w:i/>
          <w:sz w:val="20"/>
          <w:szCs w:val="20"/>
        </w:rPr>
        <w:t>MHV Enrollment Status</w:t>
      </w:r>
      <w:r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>field</w:t>
      </w:r>
      <w:r w:rsidR="00911C31">
        <w:rPr>
          <w:sz w:val="20"/>
          <w:szCs w:val="20"/>
        </w:rPr>
        <w:t>s</w:t>
      </w:r>
      <w:ins w:id="21" w:author="Department of Veterans Affairs" w:date="2014-09-29T11:14:00Z">
        <w:r w:rsidR="002310EA">
          <w:rPr>
            <w:sz w:val="20"/>
            <w:szCs w:val="20"/>
          </w:rPr>
          <w:t xml:space="preserve"> (future enhancement)</w:t>
        </w:r>
      </w:ins>
      <w:r w:rsidR="007A5409">
        <w:rPr>
          <w:sz w:val="20"/>
          <w:szCs w:val="20"/>
        </w:rPr>
        <w:t xml:space="preserve"> has been recorded as ‘No’</w:t>
      </w:r>
      <w:r w:rsidR="008A2753">
        <w:rPr>
          <w:sz w:val="20"/>
          <w:szCs w:val="20"/>
        </w:rPr>
        <w:t xml:space="preserve"> and it has been at least</w:t>
      </w:r>
      <w:r w:rsidR="007A5409">
        <w:rPr>
          <w:sz w:val="20"/>
          <w:szCs w:val="20"/>
        </w:rPr>
        <w:t xml:space="preserve"> six</w:t>
      </w:r>
      <w:r>
        <w:rPr>
          <w:sz w:val="20"/>
          <w:szCs w:val="20"/>
        </w:rPr>
        <w:t xml:space="preserve"> months</w:t>
      </w:r>
      <w:r w:rsidR="008A2753">
        <w:rPr>
          <w:sz w:val="20"/>
          <w:szCs w:val="20"/>
        </w:rPr>
        <w:t xml:space="preserve"> since the ‘No’ value was recorded,</w:t>
      </w:r>
      <w:r>
        <w:rPr>
          <w:sz w:val="20"/>
          <w:szCs w:val="20"/>
        </w:rPr>
        <w:t xml:space="preserve"> then</w:t>
      </w:r>
    </w:p>
    <w:p w:rsidR="007F2AB7" w:rsidRPr="00774207" w:rsidRDefault="002E4843" w:rsidP="002E48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2E4843">
        <w:rPr>
          <w:sz w:val="20"/>
          <w:szCs w:val="20"/>
        </w:rPr>
        <w:t xml:space="preserve">n </w:t>
      </w:r>
      <w:r w:rsidRPr="00774207">
        <w:rPr>
          <w:sz w:val="20"/>
          <w:szCs w:val="20"/>
        </w:rPr>
        <w:t xml:space="preserve">Alert displays for the </w:t>
      </w:r>
      <w:proofErr w:type="spellStart"/>
      <w:r w:rsidRPr="00774207">
        <w:rPr>
          <w:sz w:val="20"/>
          <w:szCs w:val="20"/>
        </w:rPr>
        <w:t>VistA</w:t>
      </w:r>
      <w:proofErr w:type="spellEnd"/>
      <w:r w:rsidRPr="00774207">
        <w:rPr>
          <w:sz w:val="20"/>
          <w:szCs w:val="20"/>
        </w:rPr>
        <w:t xml:space="preserve"> user</w:t>
      </w:r>
    </w:p>
    <w:p w:rsidR="002E4843" w:rsidRPr="00774207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 w:rsidRPr="00774207">
        <w:rPr>
          <w:sz w:val="20"/>
          <w:szCs w:val="20"/>
        </w:rPr>
        <w:t>“</w:t>
      </w:r>
      <w:r w:rsidR="001374C9">
        <w:rPr>
          <w:sz w:val="20"/>
          <w:szCs w:val="20"/>
        </w:rPr>
        <w:t>** Patient needs to answer M</w:t>
      </w:r>
      <w:ins w:id="22" w:author="Department of Veterans Affairs" w:date="2014-09-29T12:51:00Z">
        <w:r w:rsidR="00024AC6">
          <w:rPr>
            <w:sz w:val="20"/>
            <w:szCs w:val="20"/>
          </w:rPr>
          <w:t>y</w:t>
        </w:r>
      </w:ins>
      <w:ins w:id="23" w:author="Department of Veterans Affairs" w:date="2014-09-29T13:23:00Z">
        <w:r w:rsidR="001F0CD5">
          <w:rPr>
            <w:sz w:val="20"/>
            <w:szCs w:val="20"/>
          </w:rPr>
          <w:t xml:space="preserve"> </w:t>
        </w:r>
      </w:ins>
      <w:proofErr w:type="spellStart"/>
      <w:ins w:id="24" w:author="Department of Veterans Affairs" w:date="2014-09-29T12:51:00Z">
        <w:r w:rsidR="00826E8B">
          <w:rPr>
            <w:sz w:val="20"/>
            <w:szCs w:val="20"/>
          </w:rPr>
          <w:t>HealtheVet</w:t>
        </w:r>
      </w:ins>
      <w:proofErr w:type="spellEnd"/>
      <w:del w:id="25" w:author="Department of Veterans Affairs" w:date="2014-09-29T12:51:00Z">
        <w:r w:rsidR="001374C9" w:rsidDel="00826E8B">
          <w:rPr>
            <w:sz w:val="20"/>
            <w:szCs w:val="20"/>
          </w:rPr>
          <w:delText>HV</w:delText>
        </w:r>
      </w:del>
      <w:r w:rsidR="001374C9">
        <w:rPr>
          <w:sz w:val="20"/>
          <w:szCs w:val="20"/>
        </w:rPr>
        <w:t xml:space="preserve"> enrollment q</w:t>
      </w:r>
      <w:r w:rsidRPr="00774207">
        <w:rPr>
          <w:sz w:val="20"/>
          <w:szCs w:val="20"/>
        </w:rPr>
        <w:t>uestions</w:t>
      </w:r>
      <w:r w:rsidR="00774207">
        <w:rPr>
          <w:sz w:val="20"/>
          <w:szCs w:val="20"/>
        </w:rPr>
        <w:t xml:space="preserve"> </w:t>
      </w:r>
      <w:r w:rsidRPr="00774207">
        <w:rPr>
          <w:sz w:val="20"/>
          <w:szCs w:val="20"/>
        </w:rPr>
        <w:t>**”</w:t>
      </w:r>
    </w:p>
    <w:p w:rsidR="002E4843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Alert is displayed under “Means Test” alert text</w:t>
      </w:r>
    </w:p>
    <w:p w:rsidR="007A5409" w:rsidRPr="007A5409" w:rsidRDefault="007A5409" w:rsidP="007A540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all three </w:t>
      </w:r>
      <w:r w:rsidRPr="00FE62F3">
        <w:rPr>
          <w:i/>
          <w:sz w:val="20"/>
          <w:szCs w:val="20"/>
        </w:rPr>
        <w:t>MHV Enrollment Status</w:t>
      </w:r>
      <w:r>
        <w:rPr>
          <w:sz w:val="20"/>
          <w:szCs w:val="20"/>
        </w:rPr>
        <w:t xml:space="preserve"> fields</w:t>
      </w:r>
      <w:ins w:id="26" w:author="Department of Veterans Affairs" w:date="2014-09-29T11:14:00Z">
        <w:r w:rsidR="002310EA">
          <w:rPr>
            <w:sz w:val="20"/>
            <w:szCs w:val="20"/>
          </w:rPr>
          <w:t xml:space="preserve"> (future enhancement)</w:t>
        </w:r>
      </w:ins>
      <w:r>
        <w:rPr>
          <w:sz w:val="20"/>
          <w:szCs w:val="20"/>
        </w:rPr>
        <w:t xml:space="preserve"> are answered with values of ‘Yes’ th</w:t>
      </w:r>
      <w:r w:rsidR="008A2753">
        <w:rPr>
          <w:sz w:val="20"/>
          <w:szCs w:val="20"/>
        </w:rPr>
        <w:t>en the Alert is never displayed again.</w:t>
      </w:r>
    </w:p>
    <w:p w:rsidR="002E4843" w:rsidRDefault="002E4843" w:rsidP="00FE62F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</w:t>
      </w:r>
      <w:r w:rsidR="00FE62F3">
        <w:rPr>
          <w:sz w:val="20"/>
          <w:szCs w:val="20"/>
        </w:rPr>
        <w:t xml:space="preserve"> </w:t>
      </w:r>
      <w:r w:rsidR="00B84BB0">
        <w:rPr>
          <w:sz w:val="20"/>
          <w:szCs w:val="20"/>
        </w:rPr>
        <w:t>selects ‘return/enter’ to finish with alerts section</w:t>
      </w:r>
    </w:p>
    <w:p w:rsidR="00B84BB0" w:rsidRPr="00FE62F3" w:rsidRDefault="00B84BB0" w:rsidP="00FE62F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continues to scroll/enter through additional fields as necessary</w:t>
      </w:r>
    </w:p>
    <w:p w:rsidR="001D7148" w:rsidRDefault="001D7148" w:rsidP="005712F1">
      <w:pPr>
        <w:jc w:val="center"/>
      </w:pPr>
    </w:p>
    <w:p w:rsidR="00AE43C7" w:rsidRDefault="00AE43C7" w:rsidP="005712F1">
      <w:pPr>
        <w:jc w:val="center"/>
      </w:pPr>
    </w:p>
    <w:p w:rsidR="00E0375D" w:rsidRPr="00E0375D" w:rsidRDefault="005712F1" w:rsidP="00C24AB8">
      <w:pPr>
        <w:rPr>
          <w:b/>
        </w:rPr>
      </w:pPr>
      <w:r w:rsidRPr="001467A3">
        <w:rPr>
          <w:b/>
        </w:rPr>
        <w:t>Confirmation:</w:t>
      </w:r>
    </w:p>
    <w:p w:rsidR="00AE43C7" w:rsidRDefault="00911C31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FE62F3" w:rsidRPr="00FE62F3">
        <w:rPr>
          <w:sz w:val="20"/>
          <w:szCs w:val="20"/>
        </w:rPr>
        <w:t>he selected Patient’s MHV Enrollment Status fields are</w:t>
      </w:r>
      <w:r>
        <w:rPr>
          <w:sz w:val="20"/>
          <w:szCs w:val="20"/>
        </w:rPr>
        <w:t xml:space="preserve"> unanswered </w:t>
      </w:r>
      <w:r w:rsidR="00FE62F3" w:rsidRPr="00FE62F3">
        <w:rPr>
          <w:sz w:val="20"/>
          <w:szCs w:val="20"/>
        </w:rPr>
        <w:t>when user pre-registers the P</w:t>
      </w:r>
      <w:r w:rsidR="007A5409">
        <w:rPr>
          <w:sz w:val="20"/>
          <w:szCs w:val="20"/>
        </w:rPr>
        <w:t>atient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 xml:space="preserve">ent Status fields have existing answers and at least one contains a value of ‘No’ (recorded </w:t>
      </w:r>
      <w:r w:rsidR="007A5409">
        <w:rPr>
          <w:sz w:val="20"/>
          <w:szCs w:val="20"/>
        </w:rPr>
        <w:t>six months or more ago</w:t>
      </w:r>
      <w:r>
        <w:rPr>
          <w:sz w:val="20"/>
          <w:szCs w:val="20"/>
        </w:rPr>
        <w:t>)</w:t>
      </w:r>
      <w:r w:rsidRPr="00FE62F3">
        <w:rPr>
          <w:sz w:val="20"/>
          <w:szCs w:val="20"/>
        </w:rPr>
        <w:t xml:space="preserve"> when user pre-registers the Pa</w:t>
      </w:r>
      <w:r w:rsidR="007A5409">
        <w:rPr>
          <w:sz w:val="20"/>
          <w:szCs w:val="20"/>
        </w:rPr>
        <w:t>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</w:t>
      </w:r>
      <w:r>
        <w:rPr>
          <w:sz w:val="20"/>
          <w:szCs w:val="20"/>
        </w:rPr>
        <w:t xml:space="preserve"> Enrollment Status fields have existing answers of ‘Yes’ and the Alert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not displayed during pre-registration of the Patient.</w:t>
      </w:r>
    </w:p>
    <w:p w:rsidR="00FE62F3" w:rsidRDefault="00FE62F3" w:rsidP="00FE62F3">
      <w:pPr>
        <w:pStyle w:val="ListParagraph"/>
        <w:ind w:left="1080"/>
        <w:rPr>
          <w:sz w:val="20"/>
          <w:szCs w:val="20"/>
        </w:rPr>
      </w:pPr>
    </w:p>
    <w:p w:rsidR="00FE62F3" w:rsidRPr="00FE62F3" w:rsidRDefault="00FE62F3" w:rsidP="00FE62F3">
      <w:pPr>
        <w:rPr>
          <w:b/>
        </w:rPr>
      </w:pPr>
    </w:p>
    <w:p w:rsidR="005712F1" w:rsidRPr="001467A3" w:rsidRDefault="005712F1" w:rsidP="004E096A">
      <w:pPr>
        <w:keepNext/>
        <w:rPr>
          <w:b/>
        </w:rPr>
      </w:pPr>
      <w:r w:rsidRPr="001467A3">
        <w:rPr>
          <w:b/>
        </w:rPr>
        <w:lastRenderedPageBreak/>
        <w:t>Failures:</w:t>
      </w:r>
    </w:p>
    <w:p w:rsidR="007A5409" w:rsidRPr="007A5409" w:rsidRDefault="00911C31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7A5409" w:rsidRPr="007A5409">
        <w:rPr>
          <w:sz w:val="20"/>
          <w:szCs w:val="20"/>
        </w:rPr>
        <w:t>he selected Patient’s MHV Enrollment Status fields are unanswered when user pre-registers the P</w:t>
      </w:r>
      <w:r w:rsidR="007A5409">
        <w:rPr>
          <w:sz w:val="20"/>
          <w:szCs w:val="20"/>
        </w:rPr>
        <w:t>atient and</w:t>
      </w:r>
      <w:r w:rsidR="007A5409" w:rsidRPr="007A5409">
        <w:rPr>
          <w:sz w:val="20"/>
          <w:szCs w:val="20"/>
        </w:rPr>
        <w:t xml:space="preserve"> the Alert is </w:t>
      </w:r>
      <w:r w:rsidR="007A5409">
        <w:rPr>
          <w:sz w:val="20"/>
          <w:szCs w:val="20"/>
        </w:rPr>
        <w:t xml:space="preserve">NOT </w:t>
      </w:r>
      <w:r w:rsidR="007A5409" w:rsidRPr="007A5409">
        <w:rPr>
          <w:sz w:val="20"/>
          <w:szCs w:val="20"/>
        </w:rPr>
        <w:t>displayed.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>ent Status fields have existing answers and at least one contains a value of ‘No’ (recorded within the last 6 months)</w:t>
      </w:r>
      <w:r w:rsidRPr="00FE62F3">
        <w:rPr>
          <w:sz w:val="20"/>
          <w:szCs w:val="20"/>
        </w:rPr>
        <w:t xml:space="preserve"> when</w:t>
      </w:r>
      <w:r w:rsidR="007A5409">
        <w:rPr>
          <w:sz w:val="20"/>
          <w:szCs w:val="20"/>
        </w:rPr>
        <w:t xml:space="preserve"> user pre-registers the Patient and</w:t>
      </w:r>
      <w:r w:rsidRPr="00FE62F3">
        <w:rPr>
          <w:sz w:val="20"/>
          <w:szCs w:val="20"/>
        </w:rPr>
        <w:t xml:space="preserve"> the Alert is </w:t>
      </w:r>
      <w:r w:rsidR="00B57105">
        <w:rPr>
          <w:sz w:val="20"/>
          <w:szCs w:val="20"/>
        </w:rPr>
        <w:t xml:space="preserve">NOT </w:t>
      </w:r>
      <w:r w:rsidR="007A5409">
        <w:rPr>
          <w:sz w:val="20"/>
          <w:szCs w:val="20"/>
        </w:rPr>
        <w:t>displayed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</w:t>
      </w:r>
      <w:r>
        <w:rPr>
          <w:sz w:val="20"/>
          <w:szCs w:val="20"/>
        </w:rPr>
        <w:t xml:space="preserve"> Enrollment Status fields have existing answers of ‘Yes’</w:t>
      </w:r>
      <w:r w:rsidR="007A5409">
        <w:rPr>
          <w:sz w:val="20"/>
          <w:szCs w:val="20"/>
        </w:rPr>
        <w:t xml:space="preserve"> and the Alert IS</w:t>
      </w:r>
      <w:r>
        <w:rPr>
          <w:sz w:val="20"/>
          <w:szCs w:val="20"/>
        </w:rPr>
        <w:t xml:space="preserve"> displayed during pre-registration of the Patient.</w:t>
      </w:r>
    </w:p>
    <w:p w:rsidR="001D7148" w:rsidRDefault="001D7148" w:rsidP="005712F1">
      <w:pPr>
        <w:rPr>
          <w:b/>
        </w:rPr>
      </w:pPr>
    </w:p>
    <w:p w:rsidR="001D7148" w:rsidRDefault="001D7148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Error Messages:</w:t>
      </w:r>
    </w:p>
    <w:p w:rsidR="005712F1" w:rsidRDefault="007A5409" w:rsidP="005712F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AE43C7" w:rsidRPr="001467A3" w:rsidRDefault="00AE43C7" w:rsidP="005712F1">
      <w:pPr>
        <w:rPr>
          <w:b/>
        </w:rPr>
      </w:pPr>
    </w:p>
    <w:p w:rsidR="005712F1" w:rsidRPr="00FE54AA" w:rsidRDefault="005712F1" w:rsidP="005712F1">
      <w:pPr>
        <w:rPr>
          <w:b/>
        </w:rPr>
      </w:pPr>
      <w:r w:rsidRPr="001467A3">
        <w:rPr>
          <w:b/>
        </w:rPr>
        <w:t>Informational Messages:</w:t>
      </w:r>
    </w:p>
    <w:p w:rsid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AE43C7" w:rsidRDefault="00AE43C7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Warning Messages:</w:t>
      </w:r>
    </w:p>
    <w:p w:rsidR="00A15118" w:rsidRP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7D0E02" w:rsidRPr="001D7148" w:rsidRDefault="00D24AC6" w:rsidP="001D7148">
      <w:pPr>
        <w:rPr>
          <w:sz w:val="18"/>
          <w:szCs w:val="18"/>
        </w:rPr>
      </w:pPr>
      <w:r w:rsidRPr="001D7148">
        <w:rPr>
          <w:sz w:val="18"/>
          <w:szCs w:val="18"/>
        </w:rPr>
        <w:t xml:space="preserve"> </w:t>
      </w:r>
    </w:p>
    <w:sectPr w:rsidR="007D0E02" w:rsidRPr="001D7148" w:rsidSect="00FE62F3"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B96" w:rsidRDefault="005B1B96" w:rsidP="00247034">
      <w:r>
        <w:separator/>
      </w:r>
    </w:p>
  </w:endnote>
  <w:endnote w:type="continuationSeparator" w:id="0">
    <w:p w:rsidR="005B1B96" w:rsidRDefault="005B1B96" w:rsidP="0024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034" w:rsidRDefault="00247034" w:rsidP="00247034">
    <w:pPr>
      <w:pStyle w:val="Footer"/>
      <w:jc w:val="right"/>
    </w:pPr>
    <w:r>
      <w:t xml:space="preserve">ID:  </w:t>
    </w:r>
    <w:proofErr w:type="spellStart"/>
    <w:r w:rsidR="007F2AB7" w:rsidRPr="007F2AB7">
      <w:rPr>
        <w:sz w:val="20"/>
        <w:szCs w:val="20"/>
      </w:rPr>
      <w:t>IEMVH_Vista_MHV_Alert</w:t>
    </w:r>
    <w:proofErr w:type="spellEnd"/>
  </w:p>
  <w:p w:rsidR="00247034" w:rsidRPr="00553AAB" w:rsidRDefault="00553AAB" w:rsidP="00553AAB">
    <w:pPr>
      <w:ind w:left="3600"/>
      <w:jc w:val="center"/>
      <w:rPr>
        <w:bCs/>
        <w:sz w:val="20"/>
        <w:szCs w:val="20"/>
      </w:rPr>
    </w:pPr>
    <w:r>
      <w:rPr>
        <w:sz w:val="20"/>
        <w:szCs w:val="20"/>
      </w:rPr>
      <w:t xml:space="preserve">          </w:t>
    </w:r>
    <w:r w:rsidR="007A5409">
      <w:rPr>
        <w:sz w:val="20"/>
        <w:szCs w:val="20"/>
      </w:rPr>
      <w:tab/>
    </w:r>
    <w:r w:rsidR="007A5409">
      <w:rPr>
        <w:sz w:val="20"/>
        <w:szCs w:val="20"/>
      </w:rPr>
      <w:tab/>
      <w:t xml:space="preserve">      </w:t>
    </w:r>
    <w:r w:rsidR="007F2AB7">
      <w:rPr>
        <w:sz w:val="20"/>
        <w:szCs w:val="20"/>
      </w:rPr>
      <w:t xml:space="preserve"> </w:t>
    </w:r>
    <w:r w:rsidR="007F2AB7" w:rsidRPr="007F2AB7">
      <w:rPr>
        <w:sz w:val="20"/>
        <w:szCs w:val="20"/>
      </w:rPr>
      <w:t xml:space="preserve">Add/Display </w:t>
    </w:r>
    <w:proofErr w:type="spellStart"/>
    <w:r w:rsidR="007F2AB7" w:rsidRPr="007F2AB7">
      <w:rPr>
        <w:sz w:val="20"/>
        <w:szCs w:val="20"/>
      </w:rPr>
      <w:t>VistA</w:t>
    </w:r>
    <w:proofErr w:type="spellEnd"/>
    <w:r w:rsidR="007F2AB7" w:rsidRPr="007F2AB7">
      <w:rPr>
        <w:sz w:val="20"/>
        <w:szCs w:val="20"/>
      </w:rPr>
      <w:t xml:space="preserve"> alert for MHV enrollment</w:t>
    </w:r>
  </w:p>
  <w:p w:rsidR="00247034" w:rsidRPr="007A5409" w:rsidRDefault="00247034" w:rsidP="00247034">
    <w:pPr>
      <w:pStyle w:val="Footer"/>
      <w:rPr>
        <w:sz w:val="20"/>
        <w:szCs w:val="20"/>
      </w:rPr>
    </w:pPr>
    <w:r>
      <w:tab/>
    </w:r>
    <w:r>
      <w:tab/>
    </w:r>
    <w:r w:rsidRPr="007A5409">
      <w:rPr>
        <w:sz w:val="20"/>
        <w:szCs w:val="20"/>
      </w:rPr>
      <w:t xml:space="preserve">Page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PAGE </w:instrText>
    </w:r>
    <w:r w:rsidR="007D0E02" w:rsidRPr="007A5409">
      <w:rPr>
        <w:sz w:val="20"/>
        <w:szCs w:val="20"/>
      </w:rPr>
      <w:fldChar w:fldCharType="separate"/>
    </w:r>
    <w:r w:rsidR="001F0CD5">
      <w:rPr>
        <w:noProof/>
        <w:sz w:val="20"/>
        <w:szCs w:val="20"/>
      </w:rPr>
      <w:t>1</w:t>
    </w:r>
    <w:r w:rsidR="007D0E02" w:rsidRPr="007A5409">
      <w:rPr>
        <w:sz w:val="20"/>
        <w:szCs w:val="20"/>
      </w:rPr>
      <w:fldChar w:fldCharType="end"/>
    </w:r>
    <w:r w:rsidRPr="007A5409">
      <w:rPr>
        <w:sz w:val="20"/>
        <w:szCs w:val="20"/>
      </w:rPr>
      <w:t xml:space="preserve"> of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NUMPAGES </w:instrText>
    </w:r>
    <w:r w:rsidR="007D0E02" w:rsidRPr="007A5409">
      <w:rPr>
        <w:sz w:val="20"/>
        <w:szCs w:val="20"/>
      </w:rPr>
      <w:fldChar w:fldCharType="separate"/>
    </w:r>
    <w:r w:rsidR="001F0CD5">
      <w:rPr>
        <w:noProof/>
        <w:sz w:val="20"/>
        <w:szCs w:val="20"/>
      </w:rPr>
      <w:t>2</w:t>
    </w:r>
    <w:r w:rsidR="007D0E02" w:rsidRPr="007A540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B96" w:rsidRDefault="005B1B96" w:rsidP="00247034">
      <w:r>
        <w:separator/>
      </w:r>
    </w:p>
  </w:footnote>
  <w:footnote w:type="continuationSeparator" w:id="0">
    <w:p w:rsidR="005B1B96" w:rsidRDefault="005B1B96" w:rsidP="0024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47D1"/>
    <w:multiLevelType w:val="hybridMultilevel"/>
    <w:tmpl w:val="A40E3338"/>
    <w:lvl w:ilvl="0" w:tplc="A1329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A5149A"/>
    <w:multiLevelType w:val="hybridMultilevel"/>
    <w:tmpl w:val="2A1A87A4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583830"/>
    <w:multiLevelType w:val="hybridMultilevel"/>
    <w:tmpl w:val="1E3086E6"/>
    <w:lvl w:ilvl="0" w:tplc="A816FDFE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837EF7"/>
    <w:multiLevelType w:val="hybridMultilevel"/>
    <w:tmpl w:val="DB9A431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CC591A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4C05D7"/>
    <w:multiLevelType w:val="hybridMultilevel"/>
    <w:tmpl w:val="E238FCFE"/>
    <w:lvl w:ilvl="0" w:tplc="464AEDD8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1C5382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8343D3"/>
    <w:multiLevelType w:val="hybridMultilevel"/>
    <w:tmpl w:val="8DAC9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32C118D"/>
    <w:multiLevelType w:val="hybridMultilevel"/>
    <w:tmpl w:val="D05E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570EB"/>
    <w:multiLevelType w:val="hybridMultilevel"/>
    <w:tmpl w:val="4D0896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DA4A8F"/>
    <w:multiLevelType w:val="hybridMultilevel"/>
    <w:tmpl w:val="19CE65B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CF00A84">
      <w:start w:val="1"/>
      <w:numFmt w:val="lowerLetter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64180"/>
    <w:multiLevelType w:val="hybridMultilevel"/>
    <w:tmpl w:val="96CA465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33227A"/>
    <w:multiLevelType w:val="hybridMultilevel"/>
    <w:tmpl w:val="90F239E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1F4710"/>
    <w:multiLevelType w:val="hybridMultilevel"/>
    <w:tmpl w:val="017AF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60E20C8"/>
    <w:multiLevelType w:val="hybridMultilevel"/>
    <w:tmpl w:val="83AE193A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CB7256D"/>
    <w:multiLevelType w:val="hybridMultilevel"/>
    <w:tmpl w:val="36FE39A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6A185D"/>
    <w:multiLevelType w:val="hybridMultilevel"/>
    <w:tmpl w:val="B422F7C6"/>
    <w:lvl w:ilvl="0" w:tplc="65F27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F35528"/>
    <w:multiLevelType w:val="hybridMultilevel"/>
    <w:tmpl w:val="60FC1C44"/>
    <w:lvl w:ilvl="0" w:tplc="ACF00A84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2A56896A">
      <w:start w:val="1"/>
      <w:numFmt w:val="lowerRoman"/>
      <w:lvlText w:val="%2"/>
      <w:lvlJc w:val="left"/>
      <w:pPr>
        <w:ind w:left="25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3240" w:hanging="180"/>
      </w:pPr>
    </w:lvl>
    <w:lvl w:ilvl="3" w:tplc="421EE7C4">
      <w:start w:val="1"/>
      <w:numFmt w:val="lowerRoman"/>
      <w:lvlText w:val="%4)"/>
      <w:lvlJc w:val="righ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7F14D48"/>
    <w:multiLevelType w:val="hybridMultilevel"/>
    <w:tmpl w:val="35347D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8"/>
  </w:num>
  <w:num w:numId="5">
    <w:abstractNumId w:val="11"/>
  </w:num>
  <w:num w:numId="6">
    <w:abstractNumId w:val="12"/>
  </w:num>
  <w:num w:numId="7">
    <w:abstractNumId w:val="3"/>
  </w:num>
  <w:num w:numId="8">
    <w:abstractNumId w:val="10"/>
  </w:num>
  <w:num w:numId="9">
    <w:abstractNumId w:val="17"/>
  </w:num>
  <w:num w:numId="10">
    <w:abstractNumId w:val="8"/>
  </w:num>
  <w:num w:numId="11">
    <w:abstractNumId w:val="1"/>
  </w:num>
  <w:num w:numId="12">
    <w:abstractNumId w:val="14"/>
  </w:num>
  <w:num w:numId="13">
    <w:abstractNumId w:val="0"/>
  </w:num>
  <w:num w:numId="14">
    <w:abstractNumId w:val="9"/>
  </w:num>
  <w:num w:numId="15">
    <w:abstractNumId w:val="16"/>
  </w:num>
  <w:num w:numId="16">
    <w:abstractNumId w:val="7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14"/>
    <w:rsid w:val="0000319B"/>
    <w:rsid w:val="00024AC6"/>
    <w:rsid w:val="000267E2"/>
    <w:rsid w:val="000434A4"/>
    <w:rsid w:val="00046B31"/>
    <w:rsid w:val="000843A8"/>
    <w:rsid w:val="00094C4F"/>
    <w:rsid w:val="000E637D"/>
    <w:rsid w:val="000F1528"/>
    <w:rsid w:val="00106FF3"/>
    <w:rsid w:val="001374C9"/>
    <w:rsid w:val="001674CA"/>
    <w:rsid w:val="001A7A5A"/>
    <w:rsid w:val="001B25BA"/>
    <w:rsid w:val="001C5EF8"/>
    <w:rsid w:val="001D2503"/>
    <w:rsid w:val="001D7148"/>
    <w:rsid w:val="001F0CD5"/>
    <w:rsid w:val="002310EA"/>
    <w:rsid w:val="00243985"/>
    <w:rsid w:val="00247034"/>
    <w:rsid w:val="0028058C"/>
    <w:rsid w:val="00295A9A"/>
    <w:rsid w:val="002D02A5"/>
    <w:rsid w:val="002D5770"/>
    <w:rsid w:val="002E4843"/>
    <w:rsid w:val="00304EA5"/>
    <w:rsid w:val="003321CE"/>
    <w:rsid w:val="00392F6C"/>
    <w:rsid w:val="003A715A"/>
    <w:rsid w:val="003B7E84"/>
    <w:rsid w:val="003C2D75"/>
    <w:rsid w:val="003E11D7"/>
    <w:rsid w:val="003F4BF7"/>
    <w:rsid w:val="00430AEE"/>
    <w:rsid w:val="0043168E"/>
    <w:rsid w:val="0045638B"/>
    <w:rsid w:val="00462679"/>
    <w:rsid w:val="004A7667"/>
    <w:rsid w:val="004B0852"/>
    <w:rsid w:val="004B1D6F"/>
    <w:rsid w:val="004B3A3A"/>
    <w:rsid w:val="004C04F9"/>
    <w:rsid w:val="004E096A"/>
    <w:rsid w:val="00553AAB"/>
    <w:rsid w:val="005712F1"/>
    <w:rsid w:val="00594CF1"/>
    <w:rsid w:val="00596A09"/>
    <w:rsid w:val="005B1B96"/>
    <w:rsid w:val="005D549B"/>
    <w:rsid w:val="005F48DE"/>
    <w:rsid w:val="006071F9"/>
    <w:rsid w:val="0064551C"/>
    <w:rsid w:val="006620ED"/>
    <w:rsid w:val="00685D8F"/>
    <w:rsid w:val="006B0843"/>
    <w:rsid w:val="006B494A"/>
    <w:rsid w:val="006E6D14"/>
    <w:rsid w:val="00706F4E"/>
    <w:rsid w:val="00711203"/>
    <w:rsid w:val="0075305E"/>
    <w:rsid w:val="00774207"/>
    <w:rsid w:val="00777A89"/>
    <w:rsid w:val="007A3FB9"/>
    <w:rsid w:val="007A46BE"/>
    <w:rsid w:val="007A5409"/>
    <w:rsid w:val="007B1E11"/>
    <w:rsid w:val="007C2A09"/>
    <w:rsid w:val="007D0E02"/>
    <w:rsid w:val="007D26FB"/>
    <w:rsid w:val="007F2AB7"/>
    <w:rsid w:val="00826E8B"/>
    <w:rsid w:val="0083232C"/>
    <w:rsid w:val="008561E5"/>
    <w:rsid w:val="008A2308"/>
    <w:rsid w:val="008A2753"/>
    <w:rsid w:val="008B3F21"/>
    <w:rsid w:val="009014D9"/>
    <w:rsid w:val="00911C31"/>
    <w:rsid w:val="00944C1C"/>
    <w:rsid w:val="0096012A"/>
    <w:rsid w:val="009769B4"/>
    <w:rsid w:val="009A0A84"/>
    <w:rsid w:val="009C5964"/>
    <w:rsid w:val="009E168D"/>
    <w:rsid w:val="009F31FA"/>
    <w:rsid w:val="00A055C2"/>
    <w:rsid w:val="00A15118"/>
    <w:rsid w:val="00A1699A"/>
    <w:rsid w:val="00AC3580"/>
    <w:rsid w:val="00AE43C7"/>
    <w:rsid w:val="00B04514"/>
    <w:rsid w:val="00B2255B"/>
    <w:rsid w:val="00B3238F"/>
    <w:rsid w:val="00B57105"/>
    <w:rsid w:val="00B71F41"/>
    <w:rsid w:val="00B82301"/>
    <w:rsid w:val="00B83CC2"/>
    <w:rsid w:val="00B84BB0"/>
    <w:rsid w:val="00C02433"/>
    <w:rsid w:val="00C03340"/>
    <w:rsid w:val="00C241B5"/>
    <w:rsid w:val="00C24AB8"/>
    <w:rsid w:val="00C60437"/>
    <w:rsid w:val="00C92731"/>
    <w:rsid w:val="00CF53C1"/>
    <w:rsid w:val="00D06B19"/>
    <w:rsid w:val="00D24AC6"/>
    <w:rsid w:val="00D251F9"/>
    <w:rsid w:val="00D66B30"/>
    <w:rsid w:val="00D6723E"/>
    <w:rsid w:val="00D87986"/>
    <w:rsid w:val="00DC5CD2"/>
    <w:rsid w:val="00DD088D"/>
    <w:rsid w:val="00DE4A12"/>
    <w:rsid w:val="00DF151D"/>
    <w:rsid w:val="00E0375D"/>
    <w:rsid w:val="00E120FA"/>
    <w:rsid w:val="00E32E79"/>
    <w:rsid w:val="00E54A8A"/>
    <w:rsid w:val="00E55C2F"/>
    <w:rsid w:val="00E76BDB"/>
    <w:rsid w:val="00EF2A04"/>
    <w:rsid w:val="00F16679"/>
    <w:rsid w:val="00F46AFE"/>
    <w:rsid w:val="00F92352"/>
    <w:rsid w:val="00FA36DB"/>
    <w:rsid w:val="00FA4D0B"/>
    <w:rsid w:val="00FC704F"/>
    <w:rsid w:val="00FD0B18"/>
    <w:rsid w:val="00FD502F"/>
    <w:rsid w:val="00FE0D94"/>
    <w:rsid w:val="00FE62F3"/>
    <w:rsid w:val="00FE757C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wox\Desktop\IEMVH_Add_Enroll_Pr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F1BF51A87404B8EE6080242187C4C" ma:contentTypeVersion="4" ma:contentTypeDescription="Create a new document." ma:contentTypeScope="" ma:versionID="225c2e7050b7aa2394ce1ca969c51f3d">
  <xsd:schema xmlns:xsd="http://www.w3.org/2001/XMLSchema" xmlns:p="http://schemas.microsoft.com/office/2006/metadata/properties" targetNamespace="http://schemas.microsoft.com/office/2006/metadata/properties" ma:root="true" ma:fieldsID="9198a63650b3d9e690590c8dc7893b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E615-1237-4D14-AC0D-D702F244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EEDB157-8951-44FF-9475-F41BC86014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941149-1975-4A05-8B4C-E9DBF83DA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8E4AE9-C799-42E2-B2E2-4E2E20AA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IEMVH_Add_Enroll_Pref</Template>
  <TotalTime>84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Kriwox</dc:creator>
  <cp:lastModifiedBy>Department of Veterans Affairs</cp:lastModifiedBy>
  <cp:revision>25</cp:revision>
  <dcterms:created xsi:type="dcterms:W3CDTF">2014-09-04T17:11:00Z</dcterms:created>
  <dcterms:modified xsi:type="dcterms:W3CDTF">2014-09-29T17:24:00Z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0x010100DFCF1BF51A87404B8EE6080242187C4C</vt:lpwstr>
  </property>
</Properties>
</file>
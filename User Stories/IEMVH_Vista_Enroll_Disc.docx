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A16" w:rsidRDefault="00202A16" w:rsidP="005712F1">
      <w:pPr>
        <w:jc w:val="center"/>
        <w:rPr>
          <w:ins w:id="0" w:author="Department of Veterans Affairs" w:date="2014-09-24T13:48:00Z"/>
          <w:b/>
        </w:rPr>
      </w:pPr>
    </w:p>
    <w:p w:rsidR="007F2AB7" w:rsidRDefault="00985744" w:rsidP="005712F1">
      <w:pPr>
        <w:jc w:val="center"/>
        <w:rPr>
          <w:b/>
        </w:rPr>
      </w:pPr>
      <w:r w:rsidRPr="00985744">
        <w:rPr>
          <w:b/>
        </w:rPr>
        <w:t xml:space="preserve">Add/Display </w:t>
      </w:r>
      <w:proofErr w:type="spellStart"/>
      <w:r w:rsidRPr="00985744">
        <w:rPr>
          <w:b/>
        </w:rPr>
        <w:t>VistA</w:t>
      </w:r>
      <w:proofErr w:type="spellEnd"/>
      <w:r w:rsidRPr="00985744">
        <w:rPr>
          <w:b/>
        </w:rPr>
        <w:t xml:space="preserve"> Patient MHV enrollment discussion field</w:t>
      </w:r>
    </w:p>
    <w:p w:rsidR="00985744" w:rsidRDefault="00985744" w:rsidP="005712F1">
      <w:pPr>
        <w:jc w:val="center"/>
        <w:rPr>
          <w:b/>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8"/>
        <w:gridCol w:w="4845"/>
        <w:gridCol w:w="2113"/>
      </w:tblGrid>
      <w:tr w:rsidR="005712F1" w:rsidRPr="00F6542F" w:rsidTr="00FE7538">
        <w:trPr>
          <w:trHeight w:val="327"/>
        </w:trPr>
        <w:tc>
          <w:tcPr>
            <w:tcW w:w="2528" w:type="dxa"/>
            <w:shd w:val="clear" w:color="auto" w:fill="C6D9F1"/>
            <w:vAlign w:val="center"/>
          </w:tcPr>
          <w:p w:rsidR="005712F1" w:rsidRPr="004B3A3A" w:rsidRDefault="005712F1" w:rsidP="006E6D14">
            <w:pPr>
              <w:rPr>
                <w:sz w:val="20"/>
                <w:szCs w:val="20"/>
              </w:rPr>
            </w:pPr>
            <w:r w:rsidRPr="004B3A3A">
              <w:rPr>
                <w:sz w:val="20"/>
                <w:szCs w:val="20"/>
              </w:rPr>
              <w:t xml:space="preserve">ID: </w:t>
            </w:r>
            <w:proofErr w:type="spellStart"/>
            <w:r w:rsidR="00985744" w:rsidRPr="00985744">
              <w:rPr>
                <w:sz w:val="20"/>
                <w:szCs w:val="20"/>
              </w:rPr>
              <w:t>IEMVH_Vista_Enroll_Disc</w:t>
            </w:r>
            <w:proofErr w:type="spellEnd"/>
          </w:p>
        </w:tc>
        <w:tc>
          <w:tcPr>
            <w:tcW w:w="4845" w:type="dxa"/>
            <w:shd w:val="clear" w:color="auto" w:fill="C6D9F1"/>
            <w:vAlign w:val="center"/>
          </w:tcPr>
          <w:p w:rsidR="005712F1" w:rsidRPr="004B3A3A" w:rsidRDefault="005712F1" w:rsidP="002233C9">
            <w:pPr>
              <w:rPr>
                <w:sz w:val="20"/>
                <w:szCs w:val="20"/>
              </w:rPr>
            </w:pPr>
          </w:p>
        </w:tc>
        <w:tc>
          <w:tcPr>
            <w:tcW w:w="2113" w:type="dxa"/>
            <w:shd w:val="clear" w:color="auto" w:fill="C6D9F1"/>
            <w:vAlign w:val="center"/>
          </w:tcPr>
          <w:p w:rsidR="005712F1" w:rsidRPr="004B3A3A" w:rsidRDefault="005712F1" w:rsidP="002233C9">
            <w:pPr>
              <w:rPr>
                <w:sz w:val="20"/>
                <w:szCs w:val="20"/>
              </w:rPr>
            </w:pPr>
          </w:p>
        </w:tc>
      </w:tr>
      <w:tr w:rsidR="005712F1" w:rsidRPr="00F6542F" w:rsidTr="00FE7538">
        <w:trPr>
          <w:trHeight w:val="327"/>
        </w:trPr>
        <w:tc>
          <w:tcPr>
            <w:tcW w:w="2528" w:type="dxa"/>
            <w:vAlign w:val="center"/>
          </w:tcPr>
          <w:p w:rsidR="005712F1" w:rsidRPr="004B3A3A" w:rsidRDefault="005712F1" w:rsidP="002233C9">
            <w:pPr>
              <w:rPr>
                <w:sz w:val="20"/>
                <w:szCs w:val="20"/>
              </w:rPr>
            </w:pPr>
            <w:r w:rsidRPr="004B3A3A">
              <w:rPr>
                <w:sz w:val="20"/>
                <w:szCs w:val="20"/>
              </w:rPr>
              <w:t>Description</w:t>
            </w:r>
          </w:p>
        </w:tc>
        <w:tc>
          <w:tcPr>
            <w:tcW w:w="4845" w:type="dxa"/>
            <w:vAlign w:val="center"/>
          </w:tcPr>
          <w:p w:rsidR="005712F1" w:rsidRPr="00FC704F" w:rsidRDefault="00985744" w:rsidP="009E168D">
            <w:pPr>
              <w:rPr>
                <w:sz w:val="20"/>
                <w:szCs w:val="20"/>
              </w:rPr>
            </w:pPr>
            <w:r w:rsidRPr="00985744">
              <w:rPr>
                <w:sz w:val="20"/>
                <w:szCs w:val="20"/>
              </w:rPr>
              <w:t xml:space="preserve">Provide a field within </w:t>
            </w:r>
            <w:proofErr w:type="spellStart"/>
            <w:r w:rsidRPr="00985744">
              <w:rPr>
                <w:sz w:val="20"/>
                <w:szCs w:val="20"/>
              </w:rPr>
              <w:t>V</w:t>
            </w:r>
            <w:r w:rsidR="00712B7E">
              <w:rPr>
                <w:sz w:val="20"/>
                <w:szCs w:val="20"/>
              </w:rPr>
              <w:t>istA</w:t>
            </w:r>
            <w:proofErr w:type="spellEnd"/>
            <w:r w:rsidR="00712B7E">
              <w:rPr>
                <w:sz w:val="20"/>
                <w:szCs w:val="20"/>
              </w:rPr>
              <w:t xml:space="preserve"> to capture whether or not the</w:t>
            </w:r>
            <w:r w:rsidRPr="00985744">
              <w:rPr>
                <w:sz w:val="20"/>
                <w:szCs w:val="20"/>
              </w:rPr>
              <w:t xml:space="preserve"> Patient has been socialized to enrolling in </w:t>
            </w:r>
            <w:del w:id="1" w:author="Department of Veterans Affairs" w:date="2014-09-29T13:22:00Z">
              <w:r w:rsidRPr="00985744" w:rsidDel="00E2495B">
                <w:rPr>
                  <w:sz w:val="20"/>
                  <w:szCs w:val="20"/>
                </w:rPr>
                <w:delText>MyHealtheVet</w:delText>
              </w:r>
            </w:del>
            <w:ins w:id="2" w:author="Department of Veterans Affairs" w:date="2014-09-29T13:22:00Z">
              <w:r w:rsidR="00E2495B">
                <w:rPr>
                  <w:sz w:val="20"/>
                  <w:szCs w:val="20"/>
                </w:rPr>
                <w:t xml:space="preserve">My </w:t>
              </w:r>
              <w:proofErr w:type="spellStart"/>
              <w:r w:rsidR="00E2495B">
                <w:rPr>
                  <w:sz w:val="20"/>
                  <w:szCs w:val="20"/>
                </w:rPr>
                <w:t>HealtheVet</w:t>
              </w:r>
            </w:ins>
            <w:proofErr w:type="spellEnd"/>
            <w:r w:rsidRPr="00985744">
              <w:rPr>
                <w:sz w:val="20"/>
                <w:szCs w:val="20"/>
              </w:rPr>
              <w:t>.</w:t>
            </w:r>
          </w:p>
        </w:tc>
        <w:tc>
          <w:tcPr>
            <w:tcW w:w="2113" w:type="dxa"/>
            <w:vAlign w:val="center"/>
          </w:tcPr>
          <w:p w:rsidR="005712F1" w:rsidRPr="004B3A3A" w:rsidRDefault="005712F1" w:rsidP="002233C9">
            <w:pPr>
              <w:rPr>
                <w:sz w:val="20"/>
                <w:szCs w:val="20"/>
              </w:rPr>
            </w:pPr>
          </w:p>
        </w:tc>
      </w:tr>
      <w:tr w:rsidR="005712F1" w:rsidRPr="00F6542F" w:rsidTr="00FE7538">
        <w:trPr>
          <w:trHeight w:val="327"/>
        </w:trPr>
        <w:tc>
          <w:tcPr>
            <w:tcW w:w="2528" w:type="dxa"/>
            <w:shd w:val="clear" w:color="auto" w:fill="C6D9F1"/>
            <w:vAlign w:val="center"/>
          </w:tcPr>
          <w:p w:rsidR="005712F1" w:rsidRPr="004B3A3A" w:rsidRDefault="005712F1" w:rsidP="002233C9">
            <w:pPr>
              <w:rPr>
                <w:sz w:val="20"/>
                <w:szCs w:val="20"/>
              </w:rPr>
            </w:pPr>
            <w:r w:rsidRPr="004B3A3A">
              <w:rPr>
                <w:sz w:val="20"/>
                <w:szCs w:val="20"/>
              </w:rPr>
              <w:t>Revision History</w:t>
            </w:r>
          </w:p>
        </w:tc>
        <w:tc>
          <w:tcPr>
            <w:tcW w:w="4845" w:type="dxa"/>
            <w:shd w:val="clear" w:color="auto" w:fill="C6D9F1"/>
            <w:vAlign w:val="center"/>
          </w:tcPr>
          <w:p w:rsidR="005712F1" w:rsidRPr="004B3A3A" w:rsidRDefault="005712F1" w:rsidP="002233C9">
            <w:pPr>
              <w:rPr>
                <w:sz w:val="20"/>
                <w:szCs w:val="20"/>
              </w:rPr>
            </w:pPr>
          </w:p>
        </w:tc>
        <w:tc>
          <w:tcPr>
            <w:tcW w:w="2113" w:type="dxa"/>
            <w:shd w:val="clear" w:color="auto" w:fill="C6D9F1"/>
            <w:vAlign w:val="center"/>
          </w:tcPr>
          <w:p w:rsidR="005712F1" w:rsidRPr="004B3A3A" w:rsidRDefault="005712F1" w:rsidP="002233C9">
            <w:pPr>
              <w:rPr>
                <w:sz w:val="20"/>
                <w:szCs w:val="20"/>
              </w:rPr>
            </w:pPr>
          </w:p>
        </w:tc>
      </w:tr>
      <w:tr w:rsidR="005712F1" w:rsidRPr="00F6542F" w:rsidTr="00FE7538">
        <w:trPr>
          <w:trHeight w:val="327"/>
        </w:trPr>
        <w:tc>
          <w:tcPr>
            <w:tcW w:w="2528" w:type="dxa"/>
            <w:vAlign w:val="center"/>
          </w:tcPr>
          <w:p w:rsidR="005712F1" w:rsidRPr="007F2AB7" w:rsidRDefault="007F2AB7" w:rsidP="002233C9">
            <w:pPr>
              <w:rPr>
                <w:sz w:val="20"/>
                <w:szCs w:val="20"/>
              </w:rPr>
            </w:pPr>
            <w:r>
              <w:rPr>
                <w:sz w:val="20"/>
                <w:szCs w:val="20"/>
              </w:rPr>
              <w:t>9-4-2014</w:t>
            </w:r>
          </w:p>
        </w:tc>
        <w:tc>
          <w:tcPr>
            <w:tcW w:w="4845" w:type="dxa"/>
            <w:vAlign w:val="center"/>
          </w:tcPr>
          <w:p w:rsidR="005712F1" w:rsidRPr="004E096A" w:rsidRDefault="007F2AB7" w:rsidP="002233C9">
            <w:pPr>
              <w:rPr>
                <w:sz w:val="20"/>
                <w:szCs w:val="20"/>
              </w:rPr>
            </w:pPr>
            <w:r>
              <w:rPr>
                <w:sz w:val="20"/>
                <w:szCs w:val="20"/>
              </w:rPr>
              <w:t>Initial creation</w:t>
            </w:r>
          </w:p>
        </w:tc>
        <w:tc>
          <w:tcPr>
            <w:tcW w:w="2113" w:type="dxa"/>
            <w:vAlign w:val="center"/>
          </w:tcPr>
          <w:p w:rsidR="005712F1" w:rsidRPr="007F2AB7" w:rsidRDefault="007F2AB7" w:rsidP="002233C9">
            <w:pPr>
              <w:rPr>
                <w:sz w:val="20"/>
                <w:szCs w:val="20"/>
              </w:rPr>
            </w:pPr>
            <w:r>
              <w:rPr>
                <w:sz w:val="20"/>
                <w:szCs w:val="20"/>
              </w:rPr>
              <w:t>Kristen Kriwox</w:t>
            </w:r>
          </w:p>
        </w:tc>
      </w:tr>
      <w:tr w:rsidR="005712F1" w:rsidRPr="00F6542F" w:rsidTr="00FE7538">
        <w:trPr>
          <w:trHeight w:val="327"/>
        </w:trPr>
        <w:tc>
          <w:tcPr>
            <w:tcW w:w="2528" w:type="dxa"/>
            <w:vAlign w:val="center"/>
          </w:tcPr>
          <w:p w:rsidR="005712F1" w:rsidRPr="004E096A" w:rsidRDefault="00A67BF7" w:rsidP="007C2A09">
            <w:pPr>
              <w:rPr>
                <w:sz w:val="20"/>
                <w:szCs w:val="20"/>
              </w:rPr>
            </w:pPr>
            <w:r>
              <w:rPr>
                <w:sz w:val="20"/>
                <w:szCs w:val="20"/>
              </w:rPr>
              <w:t>9-9-2014</w:t>
            </w:r>
          </w:p>
        </w:tc>
        <w:tc>
          <w:tcPr>
            <w:tcW w:w="4845" w:type="dxa"/>
            <w:vAlign w:val="center"/>
          </w:tcPr>
          <w:p w:rsidR="00106FF3" w:rsidRPr="00A67BF7" w:rsidRDefault="00A67BF7" w:rsidP="001D7148">
            <w:pPr>
              <w:rPr>
                <w:color w:val="000000" w:themeColor="text1"/>
                <w:sz w:val="18"/>
                <w:szCs w:val="18"/>
              </w:rPr>
            </w:pPr>
            <w:r>
              <w:rPr>
                <w:color w:val="000000" w:themeColor="text1"/>
                <w:sz w:val="18"/>
                <w:szCs w:val="18"/>
              </w:rPr>
              <w:t>Updated during working session</w:t>
            </w:r>
            <w:r w:rsidR="00E31456">
              <w:rPr>
                <w:color w:val="000000" w:themeColor="text1"/>
                <w:sz w:val="18"/>
                <w:szCs w:val="18"/>
              </w:rPr>
              <w:t xml:space="preserve"> with team</w:t>
            </w:r>
          </w:p>
        </w:tc>
        <w:tc>
          <w:tcPr>
            <w:tcW w:w="2113" w:type="dxa"/>
            <w:vAlign w:val="center"/>
          </w:tcPr>
          <w:p w:rsidR="005712F1" w:rsidRPr="004E096A" w:rsidRDefault="00A67BF7" w:rsidP="002233C9">
            <w:pPr>
              <w:rPr>
                <w:sz w:val="20"/>
                <w:szCs w:val="20"/>
              </w:rPr>
            </w:pPr>
            <w:r>
              <w:rPr>
                <w:sz w:val="20"/>
                <w:szCs w:val="20"/>
              </w:rPr>
              <w:t>Kristen Kriwox</w:t>
            </w:r>
          </w:p>
        </w:tc>
      </w:tr>
      <w:tr w:rsidR="00FE7538" w:rsidRPr="00F6542F" w:rsidTr="00FE7538">
        <w:trPr>
          <w:trHeight w:val="327"/>
        </w:trPr>
        <w:tc>
          <w:tcPr>
            <w:tcW w:w="2528" w:type="dxa"/>
            <w:vAlign w:val="center"/>
          </w:tcPr>
          <w:p w:rsidR="00FE7538" w:rsidRDefault="00FE7538" w:rsidP="007C2A09">
            <w:pPr>
              <w:rPr>
                <w:sz w:val="20"/>
                <w:szCs w:val="20"/>
              </w:rPr>
            </w:pPr>
            <w:r>
              <w:rPr>
                <w:sz w:val="20"/>
                <w:szCs w:val="20"/>
              </w:rPr>
              <w:t>9-10-2014</w:t>
            </w:r>
          </w:p>
        </w:tc>
        <w:tc>
          <w:tcPr>
            <w:tcW w:w="4845" w:type="dxa"/>
            <w:vAlign w:val="center"/>
          </w:tcPr>
          <w:p w:rsidR="00FE7538" w:rsidRPr="00A67BF7" w:rsidRDefault="00FE7538" w:rsidP="007C14D7">
            <w:pPr>
              <w:rPr>
                <w:color w:val="000000" w:themeColor="text1"/>
                <w:sz w:val="18"/>
                <w:szCs w:val="18"/>
              </w:rPr>
            </w:pPr>
            <w:r>
              <w:rPr>
                <w:color w:val="000000" w:themeColor="text1"/>
                <w:sz w:val="18"/>
                <w:szCs w:val="18"/>
              </w:rPr>
              <w:t>Updated during working session with team</w:t>
            </w:r>
          </w:p>
        </w:tc>
        <w:tc>
          <w:tcPr>
            <w:tcW w:w="2113" w:type="dxa"/>
            <w:vAlign w:val="center"/>
          </w:tcPr>
          <w:p w:rsidR="00FE7538" w:rsidRPr="004E096A" w:rsidRDefault="00FE7538" w:rsidP="007C14D7">
            <w:pPr>
              <w:rPr>
                <w:sz w:val="20"/>
                <w:szCs w:val="20"/>
              </w:rPr>
            </w:pPr>
            <w:r>
              <w:rPr>
                <w:sz w:val="20"/>
                <w:szCs w:val="20"/>
              </w:rPr>
              <w:t>Kristen Kriwox</w:t>
            </w:r>
          </w:p>
        </w:tc>
      </w:tr>
      <w:tr w:rsidR="007559A7" w:rsidRPr="00F6542F" w:rsidTr="00FE7538">
        <w:trPr>
          <w:trHeight w:val="327"/>
        </w:trPr>
        <w:tc>
          <w:tcPr>
            <w:tcW w:w="2528" w:type="dxa"/>
            <w:vAlign w:val="center"/>
          </w:tcPr>
          <w:p w:rsidR="007559A7" w:rsidRDefault="007559A7" w:rsidP="007C2A09">
            <w:pPr>
              <w:rPr>
                <w:sz w:val="20"/>
                <w:szCs w:val="20"/>
              </w:rPr>
            </w:pPr>
            <w:r>
              <w:rPr>
                <w:sz w:val="20"/>
                <w:szCs w:val="20"/>
              </w:rPr>
              <w:t>9-15-2014</w:t>
            </w:r>
          </w:p>
        </w:tc>
        <w:tc>
          <w:tcPr>
            <w:tcW w:w="4845" w:type="dxa"/>
            <w:vAlign w:val="center"/>
          </w:tcPr>
          <w:p w:rsidR="007559A7" w:rsidRDefault="007559A7" w:rsidP="007C14D7">
            <w:pPr>
              <w:rPr>
                <w:color w:val="000000" w:themeColor="text1"/>
                <w:sz w:val="18"/>
                <w:szCs w:val="18"/>
              </w:rPr>
            </w:pPr>
            <w:r>
              <w:rPr>
                <w:color w:val="000000" w:themeColor="text1"/>
                <w:sz w:val="18"/>
                <w:szCs w:val="18"/>
              </w:rPr>
              <w:t>Updated with text from SME session on 9-12-2014</w:t>
            </w:r>
          </w:p>
        </w:tc>
        <w:tc>
          <w:tcPr>
            <w:tcW w:w="2113" w:type="dxa"/>
            <w:vAlign w:val="center"/>
          </w:tcPr>
          <w:p w:rsidR="007559A7" w:rsidRDefault="007559A7" w:rsidP="007C14D7">
            <w:pPr>
              <w:rPr>
                <w:sz w:val="20"/>
                <w:szCs w:val="20"/>
              </w:rPr>
            </w:pPr>
            <w:r>
              <w:rPr>
                <w:sz w:val="20"/>
                <w:szCs w:val="20"/>
              </w:rPr>
              <w:t>Kristen Kriwox</w:t>
            </w:r>
          </w:p>
        </w:tc>
      </w:tr>
      <w:tr w:rsidR="003B3727" w:rsidRPr="00F6542F" w:rsidTr="00FE7538">
        <w:trPr>
          <w:trHeight w:val="327"/>
        </w:trPr>
        <w:tc>
          <w:tcPr>
            <w:tcW w:w="2528" w:type="dxa"/>
            <w:vAlign w:val="center"/>
          </w:tcPr>
          <w:p w:rsidR="003B3727" w:rsidRDefault="003B3727" w:rsidP="007C2A09">
            <w:pPr>
              <w:rPr>
                <w:sz w:val="20"/>
                <w:szCs w:val="20"/>
              </w:rPr>
            </w:pPr>
            <w:r>
              <w:rPr>
                <w:sz w:val="20"/>
                <w:szCs w:val="20"/>
              </w:rPr>
              <w:t>9-17-2014</w:t>
            </w:r>
          </w:p>
        </w:tc>
        <w:tc>
          <w:tcPr>
            <w:tcW w:w="4845" w:type="dxa"/>
            <w:vAlign w:val="center"/>
          </w:tcPr>
          <w:p w:rsidR="003B3727" w:rsidRDefault="003B3727" w:rsidP="007C14D7">
            <w:pPr>
              <w:rPr>
                <w:color w:val="000000" w:themeColor="text1"/>
                <w:sz w:val="18"/>
                <w:szCs w:val="18"/>
              </w:rPr>
            </w:pPr>
            <w:r>
              <w:rPr>
                <w:color w:val="000000" w:themeColor="text1"/>
                <w:sz w:val="18"/>
                <w:szCs w:val="18"/>
              </w:rPr>
              <w:t>Updated ‘Actions Taken’ values based on feedback from Terri and Danielle, turned tracking on</w:t>
            </w:r>
          </w:p>
        </w:tc>
        <w:tc>
          <w:tcPr>
            <w:tcW w:w="2113" w:type="dxa"/>
            <w:vAlign w:val="center"/>
          </w:tcPr>
          <w:p w:rsidR="003B3727" w:rsidRDefault="003B3727" w:rsidP="007C14D7">
            <w:pPr>
              <w:rPr>
                <w:sz w:val="20"/>
                <w:szCs w:val="20"/>
              </w:rPr>
            </w:pPr>
            <w:r>
              <w:rPr>
                <w:sz w:val="20"/>
                <w:szCs w:val="20"/>
              </w:rPr>
              <w:t>Kristen Kriwox</w:t>
            </w:r>
          </w:p>
        </w:tc>
      </w:tr>
      <w:tr w:rsidR="00C90B84" w:rsidRPr="00F6542F" w:rsidTr="00FE7538">
        <w:trPr>
          <w:trHeight w:val="327"/>
          <w:ins w:id="3" w:author="Department of Veterans Affairs" w:date="2014-09-23T14:19:00Z"/>
        </w:trPr>
        <w:tc>
          <w:tcPr>
            <w:tcW w:w="2528" w:type="dxa"/>
            <w:vAlign w:val="center"/>
          </w:tcPr>
          <w:p w:rsidR="00C90B84" w:rsidRDefault="00C90B84" w:rsidP="007C2A09">
            <w:pPr>
              <w:rPr>
                <w:ins w:id="4" w:author="Department of Veterans Affairs" w:date="2014-09-23T14:19:00Z"/>
                <w:sz w:val="20"/>
                <w:szCs w:val="20"/>
              </w:rPr>
            </w:pPr>
            <w:ins w:id="5" w:author="Department of Veterans Affairs" w:date="2014-09-23T14:19:00Z">
              <w:r>
                <w:rPr>
                  <w:sz w:val="20"/>
                  <w:szCs w:val="20"/>
                </w:rPr>
                <w:t>9-23-2014</w:t>
              </w:r>
            </w:ins>
          </w:p>
        </w:tc>
        <w:tc>
          <w:tcPr>
            <w:tcW w:w="4845" w:type="dxa"/>
            <w:vAlign w:val="center"/>
          </w:tcPr>
          <w:p w:rsidR="00190E4D" w:rsidRDefault="00C90B84" w:rsidP="007C14D7">
            <w:pPr>
              <w:rPr>
                <w:ins w:id="6" w:author="Department of Veterans Affairs" w:date="2014-09-23T14:57:00Z"/>
                <w:color w:val="000000" w:themeColor="text1"/>
                <w:sz w:val="18"/>
                <w:szCs w:val="18"/>
              </w:rPr>
            </w:pPr>
            <w:ins w:id="7" w:author="Department of Veterans Affairs" w:date="2014-09-23T14:19:00Z">
              <w:r>
                <w:rPr>
                  <w:color w:val="000000" w:themeColor="text1"/>
                  <w:sz w:val="18"/>
                  <w:szCs w:val="18"/>
                </w:rPr>
                <w:t>Updated</w:t>
              </w:r>
            </w:ins>
            <w:ins w:id="8" w:author="Department of Veterans Affairs" w:date="2014-09-23T14:57:00Z">
              <w:r w:rsidR="00190E4D">
                <w:rPr>
                  <w:color w:val="000000" w:themeColor="text1"/>
                  <w:sz w:val="18"/>
                  <w:szCs w:val="18"/>
                </w:rPr>
                <w:t>;</w:t>
              </w:r>
            </w:ins>
          </w:p>
          <w:p w:rsidR="00190E4D" w:rsidRDefault="00190E4D" w:rsidP="007C14D7">
            <w:pPr>
              <w:rPr>
                <w:ins w:id="9" w:author="Department of Veterans Affairs" w:date="2014-09-23T14:58:00Z"/>
                <w:color w:val="000000" w:themeColor="text1"/>
                <w:sz w:val="18"/>
                <w:szCs w:val="18"/>
              </w:rPr>
            </w:pPr>
            <w:ins w:id="10" w:author="Department of Veterans Affairs" w:date="2014-09-23T14:57:00Z">
              <w:r>
                <w:rPr>
                  <w:color w:val="000000" w:themeColor="text1"/>
                  <w:sz w:val="18"/>
                  <w:szCs w:val="18"/>
                </w:rPr>
                <w:t>-</w:t>
              </w:r>
            </w:ins>
            <w:ins w:id="11" w:author="Department of Veterans Affairs" w:date="2014-09-23T14:19:00Z">
              <w:r>
                <w:rPr>
                  <w:color w:val="000000" w:themeColor="text1"/>
                  <w:sz w:val="18"/>
                  <w:szCs w:val="18"/>
                </w:rPr>
                <w:t xml:space="preserve"> sequence/flow for #9</w:t>
              </w:r>
            </w:ins>
          </w:p>
          <w:p w:rsidR="00190E4D" w:rsidRDefault="00190E4D" w:rsidP="007C14D7">
            <w:pPr>
              <w:rPr>
                <w:ins w:id="12" w:author="Department of Veterans Affairs" w:date="2014-09-23T14:58:00Z"/>
                <w:color w:val="000000" w:themeColor="text1"/>
                <w:sz w:val="18"/>
                <w:szCs w:val="18"/>
              </w:rPr>
            </w:pPr>
            <w:ins w:id="13" w:author="Department of Veterans Affairs" w:date="2014-09-23T14:58:00Z">
              <w:r>
                <w:rPr>
                  <w:color w:val="000000" w:themeColor="text1"/>
                  <w:sz w:val="18"/>
                  <w:szCs w:val="18"/>
                </w:rPr>
                <w:t>-</w:t>
              </w:r>
            </w:ins>
            <w:ins w:id="14" w:author="Department of Veterans Affairs" w:date="2014-09-23T14:57:00Z">
              <w:r>
                <w:rPr>
                  <w:color w:val="000000" w:themeColor="text1"/>
                  <w:sz w:val="18"/>
                  <w:szCs w:val="18"/>
                </w:rPr>
                <w:t xml:space="preserve"> #10 with historical actions taken </w:t>
              </w:r>
            </w:ins>
          </w:p>
          <w:p w:rsidR="00C90B84" w:rsidRDefault="00190E4D" w:rsidP="007C14D7">
            <w:pPr>
              <w:rPr>
                <w:ins w:id="15" w:author="Department of Veterans Affairs" w:date="2014-09-23T14:19:00Z"/>
                <w:color w:val="000000" w:themeColor="text1"/>
                <w:sz w:val="18"/>
                <w:szCs w:val="18"/>
              </w:rPr>
            </w:pPr>
            <w:ins w:id="16" w:author="Department of Veterans Affairs" w:date="2014-09-23T14:57:00Z">
              <w:r>
                <w:rPr>
                  <w:color w:val="000000" w:themeColor="text1"/>
                  <w:sz w:val="18"/>
                  <w:szCs w:val="18"/>
                </w:rPr>
                <w:t>based on feedback from demo given 9-21-14</w:t>
              </w:r>
            </w:ins>
          </w:p>
        </w:tc>
        <w:tc>
          <w:tcPr>
            <w:tcW w:w="2113" w:type="dxa"/>
            <w:vAlign w:val="center"/>
          </w:tcPr>
          <w:p w:rsidR="00C90B84" w:rsidRDefault="00C90B84" w:rsidP="007C14D7">
            <w:pPr>
              <w:rPr>
                <w:ins w:id="17" w:author="Department of Veterans Affairs" w:date="2014-09-23T14:19:00Z"/>
                <w:sz w:val="20"/>
                <w:szCs w:val="20"/>
              </w:rPr>
            </w:pPr>
            <w:ins w:id="18" w:author="Department of Veterans Affairs" w:date="2014-09-23T14:19:00Z">
              <w:r>
                <w:rPr>
                  <w:sz w:val="20"/>
                  <w:szCs w:val="20"/>
                </w:rPr>
                <w:t>Kristen Kriwox</w:t>
              </w:r>
            </w:ins>
          </w:p>
        </w:tc>
      </w:tr>
      <w:tr w:rsidR="00202A16" w:rsidRPr="00F6542F" w:rsidTr="00FE7538">
        <w:trPr>
          <w:trHeight w:val="327"/>
          <w:ins w:id="19" w:author="Department of Veterans Affairs" w:date="2014-09-24T13:48:00Z"/>
        </w:trPr>
        <w:tc>
          <w:tcPr>
            <w:tcW w:w="2528" w:type="dxa"/>
            <w:vAlign w:val="center"/>
          </w:tcPr>
          <w:p w:rsidR="00202A16" w:rsidRDefault="00202A16" w:rsidP="007C2A09">
            <w:pPr>
              <w:rPr>
                <w:ins w:id="20" w:author="Department of Veterans Affairs" w:date="2014-09-24T13:48:00Z"/>
                <w:sz w:val="20"/>
                <w:szCs w:val="20"/>
              </w:rPr>
            </w:pPr>
            <w:ins w:id="21" w:author="Department of Veterans Affairs" w:date="2014-09-24T13:48:00Z">
              <w:r>
                <w:rPr>
                  <w:sz w:val="20"/>
                  <w:szCs w:val="20"/>
                </w:rPr>
                <w:t>9-24-2014</w:t>
              </w:r>
            </w:ins>
          </w:p>
        </w:tc>
        <w:tc>
          <w:tcPr>
            <w:tcW w:w="4845" w:type="dxa"/>
            <w:vAlign w:val="center"/>
          </w:tcPr>
          <w:p w:rsidR="00202A16" w:rsidRDefault="00202A16" w:rsidP="007C14D7">
            <w:pPr>
              <w:rPr>
                <w:ins w:id="22" w:author="Department of Veterans Affairs" w:date="2014-09-24T13:48:00Z"/>
                <w:color w:val="000000" w:themeColor="text1"/>
                <w:sz w:val="18"/>
                <w:szCs w:val="18"/>
              </w:rPr>
            </w:pPr>
            <w:ins w:id="23" w:author="Department of Veterans Affairs" w:date="2014-09-24T13:48:00Z">
              <w:r>
                <w:rPr>
                  <w:color w:val="000000" w:themeColor="text1"/>
                  <w:sz w:val="18"/>
                  <w:szCs w:val="18"/>
                </w:rPr>
                <w:t>Updated:</w:t>
              </w:r>
            </w:ins>
          </w:p>
          <w:p w:rsidR="00202A16" w:rsidRDefault="00202A16" w:rsidP="007C14D7">
            <w:pPr>
              <w:rPr>
                <w:ins w:id="24" w:author="Department of Veterans Affairs" w:date="2014-09-24T13:48:00Z"/>
                <w:color w:val="000000" w:themeColor="text1"/>
                <w:sz w:val="18"/>
                <w:szCs w:val="18"/>
              </w:rPr>
            </w:pPr>
            <w:ins w:id="25" w:author="Department of Veterans Affairs" w:date="2014-09-24T13:48:00Z">
              <w:r>
                <w:rPr>
                  <w:color w:val="000000" w:themeColor="text1"/>
                  <w:sz w:val="18"/>
                  <w:szCs w:val="18"/>
                </w:rPr>
                <w:t xml:space="preserve">-#9 </w:t>
              </w:r>
            </w:ins>
            <w:ins w:id="26" w:author="Department of Veterans Affairs" w:date="2014-09-24T13:50:00Z">
              <w:r>
                <w:rPr>
                  <w:color w:val="000000" w:themeColor="text1"/>
                  <w:sz w:val="18"/>
                  <w:szCs w:val="18"/>
                </w:rPr>
                <w:t xml:space="preserve">and #10 to support </w:t>
              </w:r>
            </w:ins>
            <w:ins w:id="27" w:author="Department of Veterans Affairs" w:date="2014-09-24T13:51:00Z">
              <w:r>
                <w:rPr>
                  <w:color w:val="000000" w:themeColor="text1"/>
                  <w:sz w:val="18"/>
                  <w:szCs w:val="18"/>
                </w:rPr>
                <w:t>business process flow</w:t>
              </w:r>
            </w:ins>
            <w:ins w:id="28" w:author="Department of Veterans Affairs" w:date="2014-09-24T13:50:00Z">
              <w:r>
                <w:rPr>
                  <w:color w:val="000000" w:themeColor="text1"/>
                  <w:sz w:val="18"/>
                  <w:szCs w:val="18"/>
                </w:rPr>
                <w:t xml:space="preserve"> to </w:t>
              </w:r>
            </w:ins>
            <w:ins w:id="29" w:author="Department of Veterans Affairs" w:date="2014-09-24T13:51:00Z">
              <w:r>
                <w:rPr>
                  <w:color w:val="000000" w:themeColor="text1"/>
                  <w:sz w:val="18"/>
                  <w:szCs w:val="18"/>
                </w:rPr>
                <w:t xml:space="preserve">allow </w:t>
              </w:r>
            </w:ins>
            <w:ins w:id="30" w:author="Department of Veterans Affairs" w:date="2014-09-24T13:50:00Z">
              <w:r>
                <w:rPr>
                  <w:color w:val="000000" w:themeColor="text1"/>
                  <w:sz w:val="18"/>
                  <w:szCs w:val="18"/>
                </w:rPr>
                <w:t>enroll</w:t>
              </w:r>
            </w:ins>
            <w:ins w:id="31" w:author="Department of Veterans Affairs" w:date="2014-09-24T13:51:00Z">
              <w:r>
                <w:rPr>
                  <w:color w:val="000000" w:themeColor="text1"/>
                  <w:sz w:val="18"/>
                  <w:szCs w:val="18"/>
                </w:rPr>
                <w:t>ing</w:t>
              </w:r>
            </w:ins>
            <w:ins w:id="32" w:author="Department of Veterans Affairs" w:date="2014-09-24T13:50:00Z">
              <w:r>
                <w:rPr>
                  <w:color w:val="000000" w:themeColor="text1"/>
                  <w:sz w:val="18"/>
                  <w:szCs w:val="18"/>
                </w:rPr>
                <w:t xml:space="preserve"> </w:t>
              </w:r>
            </w:ins>
            <w:ins w:id="33" w:author="Department of Veterans Affairs" w:date="2014-09-24T13:51:00Z">
              <w:r>
                <w:rPr>
                  <w:color w:val="000000" w:themeColor="text1"/>
                  <w:sz w:val="18"/>
                  <w:szCs w:val="18"/>
                </w:rPr>
                <w:t xml:space="preserve">if provided </w:t>
              </w:r>
            </w:ins>
            <w:ins w:id="34" w:author="Department of Veterans Affairs" w:date="2014-09-24T13:50:00Z">
              <w:r>
                <w:rPr>
                  <w:color w:val="000000" w:themeColor="text1"/>
                  <w:sz w:val="18"/>
                  <w:szCs w:val="18"/>
                </w:rPr>
                <w:t xml:space="preserve"> talking point text changes Patient’s mind</w:t>
              </w:r>
            </w:ins>
          </w:p>
        </w:tc>
        <w:tc>
          <w:tcPr>
            <w:tcW w:w="2113" w:type="dxa"/>
            <w:vAlign w:val="center"/>
          </w:tcPr>
          <w:p w:rsidR="00202A16" w:rsidRDefault="00202A16" w:rsidP="007C14D7">
            <w:pPr>
              <w:rPr>
                <w:ins w:id="35" w:author="Department of Veterans Affairs" w:date="2014-09-24T13:48:00Z"/>
                <w:sz w:val="20"/>
                <w:szCs w:val="20"/>
              </w:rPr>
            </w:pPr>
            <w:ins w:id="36" w:author="Department of Veterans Affairs" w:date="2014-09-24T13:50:00Z">
              <w:r>
                <w:rPr>
                  <w:sz w:val="20"/>
                  <w:szCs w:val="20"/>
                </w:rPr>
                <w:t>Kristen Kriwox</w:t>
              </w:r>
            </w:ins>
          </w:p>
        </w:tc>
      </w:tr>
      <w:tr w:rsidR="00A91D9B" w:rsidRPr="00F6542F" w:rsidTr="00FE7538">
        <w:trPr>
          <w:trHeight w:val="327"/>
          <w:ins w:id="37" w:author="Department of Veterans Affairs" w:date="2014-09-29T11:11:00Z"/>
        </w:trPr>
        <w:tc>
          <w:tcPr>
            <w:tcW w:w="2528" w:type="dxa"/>
            <w:vAlign w:val="center"/>
          </w:tcPr>
          <w:p w:rsidR="00A91D9B" w:rsidRDefault="00A91D9B" w:rsidP="007C2A09">
            <w:pPr>
              <w:rPr>
                <w:ins w:id="38" w:author="Department of Veterans Affairs" w:date="2014-09-29T11:11:00Z"/>
                <w:sz w:val="20"/>
                <w:szCs w:val="20"/>
              </w:rPr>
            </w:pPr>
            <w:ins w:id="39" w:author="Department of Veterans Affairs" w:date="2014-09-29T11:11:00Z">
              <w:r>
                <w:rPr>
                  <w:sz w:val="20"/>
                  <w:szCs w:val="20"/>
                </w:rPr>
                <w:t>9-29-2014</w:t>
              </w:r>
            </w:ins>
          </w:p>
        </w:tc>
        <w:tc>
          <w:tcPr>
            <w:tcW w:w="4845" w:type="dxa"/>
            <w:vAlign w:val="center"/>
          </w:tcPr>
          <w:p w:rsidR="00A91D9B" w:rsidRDefault="00A91D9B" w:rsidP="007C14D7">
            <w:pPr>
              <w:rPr>
                <w:ins w:id="40" w:author="Department of Veterans Affairs" w:date="2014-09-29T11:11:00Z"/>
                <w:color w:val="000000" w:themeColor="text1"/>
                <w:sz w:val="18"/>
                <w:szCs w:val="18"/>
              </w:rPr>
            </w:pPr>
            <w:ins w:id="41" w:author="Department of Veterans Affairs" w:date="2014-09-29T11:11:00Z">
              <w:r>
                <w:rPr>
                  <w:color w:val="000000" w:themeColor="text1"/>
                  <w:sz w:val="18"/>
                  <w:szCs w:val="18"/>
                </w:rPr>
                <w:t xml:space="preserve">Updated #2 and 13 </w:t>
              </w:r>
            </w:ins>
            <w:ins w:id="42" w:author="Department of Veterans Affairs" w:date="2014-09-29T11:12:00Z">
              <w:r>
                <w:rPr>
                  <w:color w:val="000000" w:themeColor="text1"/>
                  <w:sz w:val="18"/>
                  <w:szCs w:val="18"/>
                </w:rPr>
                <w:t>denoting they are</w:t>
              </w:r>
            </w:ins>
            <w:ins w:id="43" w:author="Department of Veterans Affairs" w:date="2014-09-29T11:11:00Z">
              <w:r>
                <w:rPr>
                  <w:color w:val="000000" w:themeColor="text1"/>
                  <w:sz w:val="18"/>
                  <w:szCs w:val="18"/>
                </w:rPr>
                <w:t xml:space="preserve"> </w:t>
              </w:r>
            </w:ins>
            <w:ins w:id="44" w:author="Department of Veterans Affairs" w:date="2014-09-29T11:12:00Z">
              <w:r>
                <w:rPr>
                  <w:color w:val="000000" w:themeColor="text1"/>
                  <w:sz w:val="18"/>
                  <w:szCs w:val="18"/>
                </w:rPr>
                <w:t>future enhancement</w:t>
              </w:r>
            </w:ins>
            <w:ins w:id="45" w:author="Department of Veterans Affairs" w:date="2014-09-29T11:13:00Z">
              <w:r>
                <w:rPr>
                  <w:color w:val="000000" w:themeColor="text1"/>
                  <w:sz w:val="18"/>
                  <w:szCs w:val="18"/>
                </w:rPr>
                <w:t>s</w:t>
              </w:r>
            </w:ins>
          </w:p>
        </w:tc>
        <w:tc>
          <w:tcPr>
            <w:tcW w:w="2113" w:type="dxa"/>
            <w:vAlign w:val="center"/>
          </w:tcPr>
          <w:p w:rsidR="00A91D9B" w:rsidRDefault="00A91D9B" w:rsidP="007C14D7">
            <w:pPr>
              <w:rPr>
                <w:ins w:id="46" w:author="Department of Veterans Affairs" w:date="2014-09-29T11:11:00Z"/>
                <w:sz w:val="20"/>
                <w:szCs w:val="20"/>
              </w:rPr>
            </w:pPr>
            <w:ins w:id="47" w:author="Department of Veterans Affairs" w:date="2014-09-29T11:12:00Z">
              <w:r>
                <w:rPr>
                  <w:sz w:val="20"/>
                  <w:szCs w:val="20"/>
                </w:rPr>
                <w:t>Kristen Kriwox</w:t>
              </w:r>
            </w:ins>
          </w:p>
        </w:tc>
      </w:tr>
      <w:tr w:rsidR="00CC5A72" w:rsidRPr="00F6542F" w:rsidTr="00FE7538">
        <w:trPr>
          <w:trHeight w:val="327"/>
          <w:ins w:id="48" w:author="Department of Veterans Affairs" w:date="2014-09-29T13:12:00Z"/>
        </w:trPr>
        <w:tc>
          <w:tcPr>
            <w:tcW w:w="2528" w:type="dxa"/>
            <w:vAlign w:val="center"/>
          </w:tcPr>
          <w:p w:rsidR="00CC5A72" w:rsidRDefault="00CC5A72" w:rsidP="007C2A09">
            <w:pPr>
              <w:rPr>
                <w:ins w:id="49" w:author="Department of Veterans Affairs" w:date="2014-09-29T13:12:00Z"/>
                <w:sz w:val="20"/>
                <w:szCs w:val="20"/>
              </w:rPr>
            </w:pPr>
            <w:ins w:id="50" w:author="Department of Veterans Affairs" w:date="2014-09-29T13:12:00Z">
              <w:r>
                <w:rPr>
                  <w:sz w:val="20"/>
                  <w:szCs w:val="20"/>
                </w:rPr>
                <w:t>9-29-2014</w:t>
              </w:r>
            </w:ins>
          </w:p>
        </w:tc>
        <w:tc>
          <w:tcPr>
            <w:tcW w:w="4845" w:type="dxa"/>
            <w:vAlign w:val="center"/>
          </w:tcPr>
          <w:p w:rsidR="00CC5A72" w:rsidRDefault="00CC5A72" w:rsidP="007C14D7">
            <w:pPr>
              <w:rPr>
                <w:ins w:id="51" w:author="Department of Veterans Affairs" w:date="2014-09-29T13:12:00Z"/>
                <w:color w:val="000000" w:themeColor="text1"/>
                <w:sz w:val="18"/>
                <w:szCs w:val="18"/>
              </w:rPr>
            </w:pPr>
            <w:ins w:id="52" w:author="Department of Veterans Affairs" w:date="2014-09-29T13:13:00Z">
              <w:r>
                <w:rPr>
                  <w:color w:val="000000" w:themeColor="text1"/>
                  <w:sz w:val="18"/>
                  <w:szCs w:val="18"/>
                </w:rPr>
                <w:t>Updated #10 to denote that system will store Actions Taken from last 5 sessions,</w:t>
              </w:r>
            </w:ins>
            <w:ins w:id="53" w:author="Department of Veterans Affairs" w:date="2014-09-29T13:23:00Z">
              <w:r w:rsidR="00E2495B">
                <w:rPr>
                  <w:color w:val="000000" w:themeColor="text1"/>
                  <w:sz w:val="18"/>
                  <w:szCs w:val="18"/>
                </w:rPr>
                <w:t xml:space="preserve"> changed ‘</w:t>
              </w:r>
              <w:proofErr w:type="spellStart"/>
              <w:r w:rsidR="00E2495B">
                <w:rPr>
                  <w:color w:val="000000" w:themeColor="text1"/>
                  <w:sz w:val="18"/>
                  <w:szCs w:val="18"/>
                </w:rPr>
                <w:t>MyHealtheVet</w:t>
              </w:r>
              <w:proofErr w:type="spellEnd"/>
              <w:r w:rsidR="00E2495B">
                <w:rPr>
                  <w:color w:val="000000" w:themeColor="text1"/>
                  <w:sz w:val="18"/>
                  <w:szCs w:val="18"/>
                </w:rPr>
                <w:t xml:space="preserve">’ to ‘My </w:t>
              </w:r>
              <w:proofErr w:type="spellStart"/>
              <w:r w:rsidR="00E2495B">
                <w:rPr>
                  <w:color w:val="000000" w:themeColor="text1"/>
                  <w:sz w:val="18"/>
                  <w:szCs w:val="18"/>
                </w:rPr>
                <w:t>HealtheVet</w:t>
              </w:r>
              <w:proofErr w:type="spellEnd"/>
              <w:r w:rsidR="00E2495B">
                <w:rPr>
                  <w:color w:val="000000" w:themeColor="text1"/>
                  <w:sz w:val="18"/>
                  <w:szCs w:val="18"/>
                </w:rPr>
                <w:t>’</w:t>
              </w:r>
            </w:ins>
            <w:ins w:id="54" w:author="Department of Veterans Affairs" w:date="2014-09-29T13:13:00Z">
              <w:r>
                <w:rPr>
                  <w:color w:val="000000" w:themeColor="text1"/>
                  <w:sz w:val="18"/>
                  <w:szCs w:val="18"/>
                </w:rPr>
                <w:t xml:space="preserve"> </w:t>
              </w:r>
            </w:ins>
            <w:ins w:id="55" w:author="Department of Veterans Affairs" w:date="2014-09-29T13:14:00Z">
              <w:r w:rsidR="001876AF">
                <w:rPr>
                  <w:color w:val="000000" w:themeColor="text1"/>
                  <w:sz w:val="18"/>
                  <w:szCs w:val="18"/>
                </w:rPr>
                <w:t>as output from second demo in Sprint 1</w:t>
              </w:r>
            </w:ins>
          </w:p>
        </w:tc>
        <w:tc>
          <w:tcPr>
            <w:tcW w:w="2113" w:type="dxa"/>
            <w:vAlign w:val="center"/>
          </w:tcPr>
          <w:p w:rsidR="00CC5A72" w:rsidRDefault="00CC5A72" w:rsidP="007C14D7">
            <w:pPr>
              <w:rPr>
                <w:ins w:id="56" w:author="Department of Veterans Affairs" w:date="2014-09-29T13:12:00Z"/>
                <w:sz w:val="20"/>
                <w:szCs w:val="20"/>
              </w:rPr>
            </w:pPr>
            <w:ins w:id="57" w:author="Department of Veterans Affairs" w:date="2014-09-29T13:13:00Z">
              <w:r>
                <w:rPr>
                  <w:sz w:val="20"/>
                  <w:szCs w:val="20"/>
                </w:rPr>
                <w:t>Kristen Kriwox</w:t>
              </w:r>
            </w:ins>
          </w:p>
        </w:tc>
      </w:tr>
    </w:tbl>
    <w:p w:rsidR="005712F1" w:rsidRDefault="005712F1" w:rsidP="005712F1">
      <w:pPr>
        <w:rPr>
          <w:b/>
        </w:rPr>
      </w:pPr>
    </w:p>
    <w:p w:rsidR="0045638B" w:rsidRDefault="0045638B" w:rsidP="005712F1">
      <w:pPr>
        <w:rPr>
          <w:b/>
        </w:rPr>
      </w:pPr>
    </w:p>
    <w:p w:rsidR="005712F1" w:rsidRDefault="005712F1" w:rsidP="005712F1">
      <w:pPr>
        <w:rPr>
          <w:b/>
        </w:rPr>
      </w:pPr>
      <w:r w:rsidRPr="00A26982">
        <w:rPr>
          <w:b/>
        </w:rPr>
        <w:t xml:space="preserve">Statement: </w:t>
      </w:r>
      <w:r>
        <w:rPr>
          <w:b/>
        </w:rPr>
        <w:t xml:space="preserve"> </w:t>
      </w:r>
    </w:p>
    <w:p w:rsidR="00AE43C7" w:rsidRDefault="00712B7E" w:rsidP="005712F1">
      <w:pPr>
        <w:rPr>
          <w:sz w:val="20"/>
          <w:szCs w:val="20"/>
        </w:rPr>
      </w:pPr>
      <w:r w:rsidRPr="00712B7E">
        <w:rPr>
          <w:sz w:val="20"/>
          <w:szCs w:val="20"/>
        </w:rPr>
        <w:t xml:space="preserve">As a </w:t>
      </w:r>
      <w:proofErr w:type="spellStart"/>
      <w:r w:rsidRPr="00712B7E">
        <w:rPr>
          <w:sz w:val="20"/>
          <w:szCs w:val="20"/>
        </w:rPr>
        <w:t>VistA</w:t>
      </w:r>
      <w:proofErr w:type="spellEnd"/>
      <w:r w:rsidRPr="00712B7E">
        <w:rPr>
          <w:sz w:val="20"/>
          <w:szCs w:val="20"/>
        </w:rPr>
        <w:t xml:space="preserve"> user, during pre-registration of a Patient</w:t>
      </w:r>
      <w:proofErr w:type="gramStart"/>
      <w:r w:rsidRPr="00712B7E">
        <w:rPr>
          <w:sz w:val="20"/>
          <w:szCs w:val="20"/>
        </w:rPr>
        <w:t>,  I</w:t>
      </w:r>
      <w:proofErr w:type="gramEnd"/>
      <w:r w:rsidRPr="00712B7E">
        <w:rPr>
          <w:sz w:val="20"/>
          <w:szCs w:val="20"/>
        </w:rPr>
        <w:t xml:space="preserve"> want to capture whether the Patient's Health Care provider has talked to them about enrolling in MHV and their response to the question so that this is documented and accessible the next time</w:t>
      </w:r>
      <w:r w:rsidR="00110D0F">
        <w:rPr>
          <w:sz w:val="20"/>
          <w:szCs w:val="20"/>
        </w:rPr>
        <w:t xml:space="preserve"> the Patient record is accessed during pre-registration.</w:t>
      </w:r>
    </w:p>
    <w:p w:rsidR="00712B7E" w:rsidRDefault="00712B7E" w:rsidP="005712F1"/>
    <w:p w:rsidR="00AE43C7" w:rsidRPr="00712B7E" w:rsidRDefault="00AE43C7" w:rsidP="00AE43C7">
      <w:pPr>
        <w:rPr>
          <w:b/>
          <w:sz w:val="20"/>
          <w:szCs w:val="20"/>
        </w:rPr>
      </w:pPr>
      <w:r w:rsidRPr="00712B7E">
        <w:rPr>
          <w:b/>
          <w:sz w:val="20"/>
          <w:szCs w:val="20"/>
        </w:rPr>
        <w:t xml:space="preserve">User: </w:t>
      </w:r>
      <w:proofErr w:type="spellStart"/>
      <w:r w:rsidRPr="00E31456">
        <w:rPr>
          <w:sz w:val="20"/>
          <w:szCs w:val="20"/>
        </w:rPr>
        <w:t>VistA</w:t>
      </w:r>
      <w:proofErr w:type="spellEnd"/>
      <w:r w:rsidRPr="00E31456">
        <w:rPr>
          <w:sz w:val="20"/>
          <w:szCs w:val="20"/>
        </w:rPr>
        <w:t xml:space="preserve"> user</w:t>
      </w:r>
    </w:p>
    <w:p w:rsidR="00AE43C7" w:rsidRDefault="00AE43C7" w:rsidP="005712F1"/>
    <w:p w:rsidR="005712F1" w:rsidRDefault="005712F1" w:rsidP="005712F1">
      <w:pPr>
        <w:rPr>
          <w:b/>
        </w:rPr>
      </w:pPr>
      <w:r w:rsidRPr="00A26982">
        <w:rPr>
          <w:b/>
        </w:rPr>
        <w:t>Conversation:</w:t>
      </w:r>
      <w:r w:rsidR="003321CE">
        <w:rPr>
          <w:b/>
        </w:rPr>
        <w:t xml:space="preserve"> </w:t>
      </w:r>
    </w:p>
    <w:p w:rsidR="004C4957" w:rsidRDefault="004C4957" w:rsidP="004C4957">
      <w:pPr>
        <w:numPr>
          <w:ilvl w:val="0"/>
          <w:numId w:val="2"/>
        </w:numPr>
        <w:rPr>
          <w:sz w:val="20"/>
          <w:szCs w:val="20"/>
        </w:rPr>
      </w:pPr>
      <w:r w:rsidRPr="00AE43C7">
        <w:rPr>
          <w:sz w:val="20"/>
          <w:szCs w:val="20"/>
        </w:rPr>
        <w:t>The user selects to pre-register a Patient</w:t>
      </w:r>
    </w:p>
    <w:p w:rsidR="00E31456" w:rsidRDefault="00E31456" w:rsidP="004C4957">
      <w:pPr>
        <w:numPr>
          <w:ilvl w:val="0"/>
          <w:numId w:val="2"/>
        </w:numPr>
        <w:rPr>
          <w:sz w:val="20"/>
          <w:szCs w:val="20"/>
        </w:rPr>
      </w:pPr>
      <w:r>
        <w:rPr>
          <w:sz w:val="20"/>
          <w:szCs w:val="20"/>
        </w:rPr>
        <w:t>If the following is true</w:t>
      </w:r>
    </w:p>
    <w:p w:rsidR="00E31456" w:rsidRPr="002E4843" w:rsidRDefault="00E31456" w:rsidP="00E31456">
      <w:pPr>
        <w:pStyle w:val="ListParagraph"/>
        <w:numPr>
          <w:ilvl w:val="0"/>
          <w:numId w:val="28"/>
        </w:numPr>
        <w:rPr>
          <w:sz w:val="20"/>
          <w:szCs w:val="20"/>
        </w:rPr>
      </w:pPr>
      <w:r w:rsidRPr="002E4843">
        <w:rPr>
          <w:sz w:val="20"/>
          <w:szCs w:val="20"/>
        </w:rPr>
        <w:t xml:space="preserve">any of the three </w:t>
      </w:r>
      <w:r w:rsidRPr="00FE62F3">
        <w:rPr>
          <w:i/>
          <w:sz w:val="20"/>
          <w:szCs w:val="20"/>
        </w:rPr>
        <w:t>MHV Enrollment Status</w:t>
      </w:r>
      <w:r w:rsidRPr="002E4843">
        <w:rPr>
          <w:sz w:val="20"/>
          <w:szCs w:val="20"/>
        </w:rPr>
        <w:t xml:space="preserve"> fields</w:t>
      </w:r>
      <w:ins w:id="58" w:author="Department of Veterans Affairs" w:date="2014-09-29T11:11:00Z">
        <w:r w:rsidR="00A91D9B">
          <w:rPr>
            <w:sz w:val="20"/>
            <w:szCs w:val="20"/>
          </w:rPr>
          <w:t xml:space="preserve"> (future enhancement)</w:t>
        </w:r>
      </w:ins>
      <w:r w:rsidRPr="002E4843">
        <w:rPr>
          <w:sz w:val="20"/>
          <w:szCs w:val="20"/>
        </w:rPr>
        <w:t xml:space="preserve"> are unanswered</w:t>
      </w:r>
      <w:r>
        <w:rPr>
          <w:sz w:val="20"/>
          <w:szCs w:val="20"/>
        </w:rPr>
        <w:t xml:space="preserve"> or</w:t>
      </w:r>
    </w:p>
    <w:p w:rsidR="00E31456" w:rsidRDefault="007116F7" w:rsidP="00E31456">
      <w:pPr>
        <w:pStyle w:val="ListParagraph"/>
        <w:numPr>
          <w:ilvl w:val="0"/>
          <w:numId w:val="28"/>
        </w:numPr>
        <w:rPr>
          <w:sz w:val="20"/>
          <w:szCs w:val="20"/>
        </w:rPr>
      </w:pPr>
      <w:r>
        <w:rPr>
          <w:sz w:val="20"/>
          <w:szCs w:val="20"/>
        </w:rPr>
        <w:t>at least one</w:t>
      </w:r>
      <w:r w:rsidR="00FE7538">
        <w:rPr>
          <w:sz w:val="20"/>
          <w:szCs w:val="20"/>
        </w:rPr>
        <w:t xml:space="preserve"> of</w:t>
      </w:r>
      <w:r>
        <w:rPr>
          <w:sz w:val="20"/>
          <w:szCs w:val="20"/>
        </w:rPr>
        <w:t xml:space="preserve"> </w:t>
      </w:r>
      <w:r w:rsidR="00FE7538" w:rsidRPr="002E4843">
        <w:rPr>
          <w:sz w:val="20"/>
          <w:szCs w:val="20"/>
        </w:rPr>
        <w:t xml:space="preserve">the three </w:t>
      </w:r>
      <w:r w:rsidR="00FE7538" w:rsidRPr="00FE62F3">
        <w:rPr>
          <w:i/>
          <w:sz w:val="20"/>
          <w:szCs w:val="20"/>
        </w:rPr>
        <w:t>MHV Enrollment Status</w:t>
      </w:r>
      <w:r w:rsidR="00FE7538" w:rsidRPr="002E4843">
        <w:rPr>
          <w:sz w:val="20"/>
          <w:szCs w:val="20"/>
        </w:rPr>
        <w:t xml:space="preserve"> </w:t>
      </w:r>
      <w:r>
        <w:rPr>
          <w:sz w:val="20"/>
          <w:szCs w:val="20"/>
        </w:rPr>
        <w:t>field</w:t>
      </w:r>
      <w:r w:rsidR="00FE7538">
        <w:rPr>
          <w:sz w:val="20"/>
          <w:szCs w:val="20"/>
        </w:rPr>
        <w:t>s</w:t>
      </w:r>
      <w:ins w:id="59" w:author="Department of Veterans Affairs" w:date="2014-09-29T11:11:00Z">
        <w:r w:rsidR="00A91D9B">
          <w:rPr>
            <w:sz w:val="20"/>
            <w:szCs w:val="20"/>
          </w:rPr>
          <w:t xml:space="preserve"> (future enhancement)</w:t>
        </w:r>
      </w:ins>
      <w:r>
        <w:rPr>
          <w:sz w:val="20"/>
          <w:szCs w:val="20"/>
        </w:rPr>
        <w:t xml:space="preserve"> has been recorded as ‘No’ and it has been at least six months since the ‘No’ value was recorded</w:t>
      </w:r>
      <w:r w:rsidR="00E31456">
        <w:rPr>
          <w:sz w:val="20"/>
          <w:szCs w:val="20"/>
        </w:rPr>
        <w:t>, then</w:t>
      </w:r>
    </w:p>
    <w:p w:rsidR="007116F7" w:rsidRPr="007116F7" w:rsidRDefault="007116F7" w:rsidP="00E31456">
      <w:pPr>
        <w:pStyle w:val="ListParagraph"/>
        <w:numPr>
          <w:ilvl w:val="0"/>
          <w:numId w:val="2"/>
        </w:numPr>
        <w:rPr>
          <w:sz w:val="20"/>
          <w:szCs w:val="20"/>
        </w:rPr>
      </w:pPr>
      <w:r>
        <w:rPr>
          <w:sz w:val="20"/>
          <w:szCs w:val="20"/>
        </w:rPr>
        <w:t xml:space="preserve">The user </w:t>
      </w:r>
      <w:r w:rsidRPr="007116F7">
        <w:rPr>
          <w:sz w:val="20"/>
          <w:szCs w:val="20"/>
        </w:rPr>
        <w:t>access</w:t>
      </w:r>
      <w:r>
        <w:rPr>
          <w:sz w:val="20"/>
          <w:szCs w:val="20"/>
        </w:rPr>
        <w:t>es</w:t>
      </w:r>
      <w:r w:rsidRPr="007116F7">
        <w:rPr>
          <w:sz w:val="20"/>
          <w:szCs w:val="20"/>
        </w:rPr>
        <w:t xml:space="preserve"> the Pre-Registration menu and select</w:t>
      </w:r>
      <w:r>
        <w:rPr>
          <w:sz w:val="20"/>
          <w:szCs w:val="20"/>
        </w:rPr>
        <w:t>s</w:t>
      </w:r>
      <w:r w:rsidRPr="007116F7">
        <w:rPr>
          <w:sz w:val="20"/>
          <w:szCs w:val="20"/>
        </w:rPr>
        <w:t xml:space="preserve"> to answer the MHV Enrollment questions.   </w:t>
      </w:r>
    </w:p>
    <w:p w:rsidR="00E31456" w:rsidRPr="00E31456" w:rsidRDefault="007559A7" w:rsidP="00E31456">
      <w:pPr>
        <w:pStyle w:val="ListParagraph"/>
        <w:numPr>
          <w:ilvl w:val="0"/>
          <w:numId w:val="2"/>
        </w:numPr>
        <w:rPr>
          <w:sz w:val="20"/>
          <w:szCs w:val="20"/>
        </w:rPr>
      </w:pPr>
      <w:r>
        <w:rPr>
          <w:sz w:val="20"/>
          <w:szCs w:val="20"/>
        </w:rPr>
        <w:t>Text/Question</w:t>
      </w:r>
      <w:r w:rsidR="00E31456" w:rsidRPr="00E31456">
        <w:rPr>
          <w:sz w:val="20"/>
          <w:szCs w:val="20"/>
        </w:rPr>
        <w:t xml:space="preserve"> is displayed</w:t>
      </w:r>
    </w:p>
    <w:p w:rsidR="003C4E9D" w:rsidRDefault="003C4E9D" w:rsidP="00E31456">
      <w:pPr>
        <w:pStyle w:val="ListParagraph"/>
        <w:numPr>
          <w:ilvl w:val="1"/>
          <w:numId w:val="28"/>
        </w:numPr>
        <w:rPr>
          <w:sz w:val="20"/>
          <w:szCs w:val="20"/>
        </w:rPr>
      </w:pPr>
      <w:r>
        <w:rPr>
          <w:sz w:val="20"/>
          <w:szCs w:val="20"/>
        </w:rPr>
        <w:t>After ‘alert’ section</w:t>
      </w:r>
    </w:p>
    <w:p w:rsidR="007559A7" w:rsidRDefault="007559A7" w:rsidP="00E31456">
      <w:pPr>
        <w:pStyle w:val="ListParagraph"/>
        <w:numPr>
          <w:ilvl w:val="1"/>
          <w:numId w:val="28"/>
        </w:numPr>
        <w:rPr>
          <w:sz w:val="20"/>
          <w:szCs w:val="20"/>
        </w:rPr>
      </w:pPr>
      <w:r>
        <w:rPr>
          <w:sz w:val="20"/>
          <w:szCs w:val="20"/>
        </w:rPr>
        <w:t>“Please read the following to the Patient:”</w:t>
      </w:r>
    </w:p>
    <w:p w:rsidR="00E31456" w:rsidRPr="00E31456" w:rsidRDefault="00E31456" w:rsidP="00E31456">
      <w:pPr>
        <w:pStyle w:val="ListParagraph"/>
        <w:numPr>
          <w:ilvl w:val="1"/>
          <w:numId w:val="28"/>
        </w:numPr>
        <w:rPr>
          <w:sz w:val="20"/>
          <w:szCs w:val="20"/>
        </w:rPr>
      </w:pPr>
      <w:r w:rsidRPr="00E31456">
        <w:rPr>
          <w:sz w:val="20"/>
          <w:szCs w:val="20"/>
        </w:rPr>
        <w:t>“</w:t>
      </w:r>
      <w:r w:rsidR="007559A7" w:rsidRPr="00165F6F">
        <w:rPr>
          <w:sz w:val="20"/>
          <w:szCs w:val="20"/>
        </w:rPr>
        <w:t xml:space="preserve">Has a health care team member encouraged you to enroll online for My </w:t>
      </w:r>
      <w:proofErr w:type="spellStart"/>
      <w:r w:rsidR="007559A7" w:rsidRPr="00165F6F">
        <w:rPr>
          <w:sz w:val="20"/>
          <w:szCs w:val="20"/>
        </w:rPr>
        <w:t>HealtheVet</w:t>
      </w:r>
      <w:proofErr w:type="spellEnd"/>
      <w:r w:rsidR="007559A7">
        <w:rPr>
          <w:sz w:val="20"/>
          <w:szCs w:val="20"/>
        </w:rPr>
        <w:t>?”</w:t>
      </w:r>
    </w:p>
    <w:p w:rsidR="004C4957" w:rsidRPr="00E31456" w:rsidRDefault="004C4957" w:rsidP="00E31456">
      <w:pPr>
        <w:pStyle w:val="ListParagraph"/>
        <w:numPr>
          <w:ilvl w:val="1"/>
          <w:numId w:val="28"/>
        </w:numPr>
        <w:rPr>
          <w:sz w:val="20"/>
          <w:szCs w:val="20"/>
        </w:rPr>
      </w:pPr>
      <w:r w:rsidRPr="00E31456">
        <w:rPr>
          <w:sz w:val="20"/>
          <w:szCs w:val="20"/>
        </w:rPr>
        <w:t xml:space="preserve">The user must select </w:t>
      </w:r>
      <w:r w:rsidR="00334292">
        <w:rPr>
          <w:sz w:val="20"/>
          <w:szCs w:val="20"/>
        </w:rPr>
        <w:t xml:space="preserve">only </w:t>
      </w:r>
      <w:r w:rsidRPr="00E31456">
        <w:rPr>
          <w:sz w:val="20"/>
          <w:szCs w:val="20"/>
        </w:rPr>
        <w:t>one of the following responses</w:t>
      </w:r>
      <w:r w:rsidR="00334292">
        <w:rPr>
          <w:sz w:val="20"/>
          <w:szCs w:val="20"/>
        </w:rPr>
        <w:t>;</w:t>
      </w:r>
    </w:p>
    <w:p w:rsidR="00334292" w:rsidRPr="00334292" w:rsidRDefault="00E31456" w:rsidP="00334292">
      <w:pPr>
        <w:pStyle w:val="ListParagraph"/>
        <w:numPr>
          <w:ilvl w:val="2"/>
          <w:numId w:val="28"/>
        </w:numPr>
        <w:rPr>
          <w:sz w:val="20"/>
          <w:szCs w:val="20"/>
        </w:rPr>
      </w:pPr>
      <w:r w:rsidRPr="00334292">
        <w:rPr>
          <w:sz w:val="20"/>
          <w:szCs w:val="20"/>
        </w:rPr>
        <w:t>Yes – I am already enrolled</w:t>
      </w:r>
    </w:p>
    <w:p w:rsidR="00334292" w:rsidRDefault="00E31456" w:rsidP="00334292">
      <w:pPr>
        <w:pStyle w:val="ListParagraph"/>
        <w:numPr>
          <w:ilvl w:val="2"/>
          <w:numId w:val="28"/>
        </w:numPr>
        <w:rPr>
          <w:sz w:val="20"/>
          <w:szCs w:val="20"/>
        </w:rPr>
      </w:pPr>
      <w:r w:rsidRPr="00334292">
        <w:rPr>
          <w:sz w:val="20"/>
          <w:szCs w:val="20"/>
        </w:rPr>
        <w:t>Ye</w:t>
      </w:r>
      <w:r w:rsidR="007116F7">
        <w:rPr>
          <w:sz w:val="20"/>
          <w:szCs w:val="20"/>
        </w:rPr>
        <w:t>s – I would like to enroll</w:t>
      </w:r>
    </w:p>
    <w:p w:rsidR="00334292" w:rsidRDefault="00E31456" w:rsidP="00334292">
      <w:pPr>
        <w:pStyle w:val="ListParagraph"/>
        <w:numPr>
          <w:ilvl w:val="2"/>
          <w:numId w:val="28"/>
        </w:numPr>
        <w:rPr>
          <w:sz w:val="20"/>
          <w:szCs w:val="20"/>
        </w:rPr>
      </w:pPr>
      <w:r w:rsidRPr="00334292">
        <w:rPr>
          <w:sz w:val="20"/>
          <w:szCs w:val="20"/>
        </w:rPr>
        <w:lastRenderedPageBreak/>
        <w:t>Yes – But I do not want to enroll right now</w:t>
      </w:r>
    </w:p>
    <w:p w:rsidR="00334292" w:rsidRDefault="002014F3" w:rsidP="00334292">
      <w:pPr>
        <w:pStyle w:val="ListParagraph"/>
        <w:numPr>
          <w:ilvl w:val="2"/>
          <w:numId w:val="28"/>
        </w:numPr>
        <w:rPr>
          <w:sz w:val="20"/>
          <w:szCs w:val="20"/>
        </w:rPr>
      </w:pPr>
      <w:r w:rsidRPr="002014F3">
        <w:rPr>
          <w:sz w:val="20"/>
          <w:szCs w:val="20"/>
        </w:rPr>
        <w:t>No</w:t>
      </w:r>
      <w:r w:rsidRPr="005A1EBB">
        <w:rPr>
          <w:sz w:val="20"/>
          <w:szCs w:val="20"/>
        </w:rPr>
        <w:t xml:space="preserve"> – No one has spoken to me</w:t>
      </w:r>
      <w:r w:rsidRPr="00DD7929">
        <w:rPr>
          <w:sz w:val="20"/>
          <w:szCs w:val="20"/>
        </w:rPr>
        <w:t>/I don’t know what MHV is</w:t>
      </w:r>
    </w:p>
    <w:p w:rsidR="000662E4" w:rsidRPr="00334292" w:rsidRDefault="00E31456" w:rsidP="00334292">
      <w:pPr>
        <w:pStyle w:val="ListParagraph"/>
        <w:numPr>
          <w:ilvl w:val="2"/>
          <w:numId w:val="28"/>
        </w:numPr>
        <w:rPr>
          <w:sz w:val="20"/>
          <w:szCs w:val="20"/>
        </w:rPr>
      </w:pPr>
      <w:r w:rsidRPr="00334292">
        <w:rPr>
          <w:sz w:val="20"/>
          <w:szCs w:val="20"/>
        </w:rPr>
        <w:t>No –  I am not interesting in enrolling</w:t>
      </w:r>
    </w:p>
    <w:p w:rsidR="004C4957" w:rsidRPr="003C4E9D" w:rsidRDefault="004C4957" w:rsidP="00E31456">
      <w:pPr>
        <w:pStyle w:val="ListParagraph"/>
        <w:numPr>
          <w:ilvl w:val="0"/>
          <w:numId w:val="2"/>
        </w:numPr>
        <w:rPr>
          <w:sz w:val="20"/>
          <w:szCs w:val="20"/>
        </w:rPr>
      </w:pPr>
      <w:r w:rsidRPr="003C4E9D">
        <w:rPr>
          <w:sz w:val="20"/>
          <w:szCs w:val="20"/>
        </w:rPr>
        <w:t>If ‘Yes – I am already enrolled’</w:t>
      </w:r>
    </w:p>
    <w:p w:rsidR="0016435F" w:rsidRDefault="0016435F" w:rsidP="0016435F">
      <w:pPr>
        <w:pStyle w:val="ListParagraph"/>
        <w:numPr>
          <w:ilvl w:val="0"/>
          <w:numId w:val="26"/>
        </w:numPr>
        <w:rPr>
          <w:sz w:val="20"/>
          <w:szCs w:val="20"/>
        </w:rPr>
      </w:pPr>
      <w:r w:rsidRPr="003C4E9D">
        <w:rPr>
          <w:sz w:val="20"/>
          <w:szCs w:val="20"/>
        </w:rPr>
        <w:t>User selects</w:t>
      </w:r>
      <w:r w:rsidR="00711D8A">
        <w:rPr>
          <w:sz w:val="20"/>
          <w:szCs w:val="20"/>
        </w:rPr>
        <w:t xml:space="preserve"> Enter/Return</w:t>
      </w:r>
    </w:p>
    <w:p w:rsidR="0086575E" w:rsidRPr="003C4E9D" w:rsidRDefault="0086575E" w:rsidP="0016435F">
      <w:pPr>
        <w:pStyle w:val="ListParagraph"/>
        <w:numPr>
          <w:ilvl w:val="0"/>
          <w:numId w:val="26"/>
        </w:numPr>
        <w:rPr>
          <w:sz w:val="20"/>
          <w:szCs w:val="20"/>
        </w:rPr>
      </w:pPr>
      <w:r>
        <w:rPr>
          <w:sz w:val="20"/>
          <w:szCs w:val="20"/>
        </w:rPr>
        <w:t>The system stores the Response selected</w:t>
      </w:r>
    </w:p>
    <w:p w:rsidR="009D367A" w:rsidRPr="003401BA" w:rsidRDefault="009D367A" w:rsidP="0016435F">
      <w:pPr>
        <w:pStyle w:val="ListParagraph"/>
        <w:numPr>
          <w:ilvl w:val="0"/>
          <w:numId w:val="26"/>
        </w:numPr>
        <w:rPr>
          <w:sz w:val="20"/>
          <w:szCs w:val="20"/>
        </w:rPr>
      </w:pPr>
      <w:r>
        <w:rPr>
          <w:sz w:val="20"/>
          <w:szCs w:val="20"/>
        </w:rPr>
        <w:t xml:space="preserve">A </w:t>
      </w:r>
      <w:r w:rsidRPr="003401BA">
        <w:rPr>
          <w:sz w:val="20"/>
          <w:szCs w:val="20"/>
        </w:rPr>
        <w:t>new</w:t>
      </w:r>
      <w:r w:rsidR="003401BA">
        <w:rPr>
          <w:sz w:val="20"/>
          <w:szCs w:val="20"/>
        </w:rPr>
        <w:t>/cleared</w:t>
      </w:r>
      <w:r w:rsidRPr="003401BA">
        <w:rPr>
          <w:sz w:val="20"/>
          <w:szCs w:val="20"/>
        </w:rPr>
        <w:t xml:space="preserve"> screen is displayed</w:t>
      </w:r>
    </w:p>
    <w:p w:rsidR="00BA3B60" w:rsidRPr="007559A7" w:rsidRDefault="00BA3B60" w:rsidP="0039361C">
      <w:pPr>
        <w:pStyle w:val="ListParagraph"/>
        <w:numPr>
          <w:ilvl w:val="1"/>
          <w:numId w:val="2"/>
        </w:numPr>
        <w:rPr>
          <w:sz w:val="20"/>
          <w:szCs w:val="20"/>
        </w:rPr>
      </w:pPr>
      <w:r w:rsidRPr="007559A7">
        <w:rPr>
          <w:sz w:val="20"/>
          <w:szCs w:val="20"/>
        </w:rPr>
        <w:t>Text is displayed “Please read the following to the Patient</w:t>
      </w:r>
      <w:r w:rsidR="007559A7">
        <w:rPr>
          <w:sz w:val="20"/>
          <w:szCs w:val="20"/>
        </w:rPr>
        <w:t>:</w:t>
      </w:r>
      <w:r w:rsidRPr="007559A7">
        <w:rPr>
          <w:sz w:val="20"/>
          <w:szCs w:val="20"/>
        </w:rPr>
        <w:t>”</w:t>
      </w:r>
    </w:p>
    <w:p w:rsidR="00711D8A" w:rsidRPr="0039361C" w:rsidRDefault="009D367A" w:rsidP="0039361C">
      <w:pPr>
        <w:pStyle w:val="ListParagraph"/>
        <w:numPr>
          <w:ilvl w:val="1"/>
          <w:numId w:val="2"/>
        </w:numPr>
        <w:rPr>
          <w:sz w:val="20"/>
          <w:szCs w:val="20"/>
        </w:rPr>
      </w:pPr>
      <w:r w:rsidRPr="0039361C">
        <w:rPr>
          <w:sz w:val="20"/>
          <w:szCs w:val="20"/>
        </w:rPr>
        <w:t xml:space="preserve">Text is displayed </w:t>
      </w:r>
      <w:r w:rsidR="004C4957" w:rsidRPr="0039361C">
        <w:rPr>
          <w:sz w:val="20"/>
          <w:szCs w:val="20"/>
        </w:rPr>
        <w:t>“</w:t>
      </w:r>
      <w:r w:rsidR="007559A7" w:rsidRPr="006C4804">
        <w:rPr>
          <w:sz w:val="20"/>
          <w:szCs w:val="20"/>
        </w:rPr>
        <w:t>That’s great!  Are you aware you can access your medical records, refill your prescriptions</w:t>
      </w:r>
      <w:r w:rsidR="007559A7" w:rsidRPr="00DD7929">
        <w:rPr>
          <w:sz w:val="20"/>
          <w:szCs w:val="20"/>
        </w:rPr>
        <w:t>, view appointments,</w:t>
      </w:r>
      <w:r w:rsidR="007559A7">
        <w:rPr>
          <w:sz w:val="20"/>
          <w:szCs w:val="20"/>
        </w:rPr>
        <w:t xml:space="preserve"> </w:t>
      </w:r>
      <w:r w:rsidR="007559A7" w:rsidRPr="006C4804">
        <w:rPr>
          <w:sz w:val="20"/>
          <w:szCs w:val="20"/>
        </w:rPr>
        <w:t>and send secure messages to your provider?”</w:t>
      </w:r>
    </w:p>
    <w:p w:rsidR="00711D8A" w:rsidRPr="00711D8A" w:rsidRDefault="00711D8A" w:rsidP="00711D8A">
      <w:pPr>
        <w:pStyle w:val="ListParagraph"/>
        <w:numPr>
          <w:ilvl w:val="1"/>
          <w:numId w:val="2"/>
        </w:numPr>
        <w:rPr>
          <w:sz w:val="20"/>
          <w:szCs w:val="20"/>
        </w:rPr>
      </w:pPr>
      <w:r w:rsidRPr="00711D8A">
        <w:rPr>
          <w:sz w:val="20"/>
          <w:szCs w:val="20"/>
        </w:rPr>
        <w:t xml:space="preserve">User must roll/scroll </w:t>
      </w:r>
      <w:r>
        <w:rPr>
          <w:sz w:val="20"/>
          <w:szCs w:val="20"/>
        </w:rPr>
        <w:t>through</w:t>
      </w:r>
      <w:r w:rsidRPr="00711D8A">
        <w:rPr>
          <w:sz w:val="20"/>
          <w:szCs w:val="20"/>
        </w:rPr>
        <w:t xml:space="preserve"> text</w:t>
      </w:r>
    </w:p>
    <w:p w:rsidR="00711D8A" w:rsidRPr="00711D8A" w:rsidRDefault="00711D8A" w:rsidP="00711D8A">
      <w:pPr>
        <w:pStyle w:val="ListParagraph"/>
        <w:numPr>
          <w:ilvl w:val="0"/>
          <w:numId w:val="2"/>
        </w:numPr>
        <w:rPr>
          <w:sz w:val="20"/>
          <w:szCs w:val="20"/>
        </w:rPr>
      </w:pPr>
      <w:r w:rsidRPr="00711D8A">
        <w:rPr>
          <w:sz w:val="20"/>
          <w:szCs w:val="20"/>
        </w:rPr>
        <w:t>If ‘Ye</w:t>
      </w:r>
      <w:r w:rsidR="007559A7">
        <w:rPr>
          <w:sz w:val="20"/>
          <w:szCs w:val="20"/>
        </w:rPr>
        <w:t>s – I would like to enroll</w:t>
      </w:r>
      <w:r w:rsidRPr="00711D8A">
        <w:rPr>
          <w:sz w:val="20"/>
          <w:szCs w:val="20"/>
        </w:rPr>
        <w:t>’</w:t>
      </w:r>
    </w:p>
    <w:p w:rsidR="00711D8A" w:rsidRDefault="00711D8A" w:rsidP="00711D8A">
      <w:pPr>
        <w:pStyle w:val="ListParagraph"/>
        <w:numPr>
          <w:ilvl w:val="0"/>
          <w:numId w:val="29"/>
        </w:numPr>
        <w:rPr>
          <w:sz w:val="20"/>
          <w:szCs w:val="20"/>
        </w:rPr>
      </w:pPr>
      <w:r w:rsidRPr="00711D8A">
        <w:rPr>
          <w:sz w:val="20"/>
          <w:szCs w:val="20"/>
        </w:rPr>
        <w:t>User selects Enter/Return</w:t>
      </w:r>
    </w:p>
    <w:p w:rsidR="0086575E" w:rsidRPr="00711D8A" w:rsidRDefault="0086575E" w:rsidP="00711D8A">
      <w:pPr>
        <w:pStyle w:val="ListParagraph"/>
        <w:numPr>
          <w:ilvl w:val="0"/>
          <w:numId w:val="29"/>
        </w:numPr>
        <w:rPr>
          <w:sz w:val="20"/>
          <w:szCs w:val="20"/>
        </w:rPr>
      </w:pPr>
      <w:r>
        <w:rPr>
          <w:sz w:val="20"/>
          <w:szCs w:val="20"/>
        </w:rPr>
        <w:t>The system stores the Response selected</w:t>
      </w:r>
    </w:p>
    <w:p w:rsidR="00711D8A" w:rsidRPr="00711D8A" w:rsidRDefault="00711D8A" w:rsidP="00711D8A">
      <w:pPr>
        <w:pStyle w:val="ListParagraph"/>
        <w:numPr>
          <w:ilvl w:val="0"/>
          <w:numId w:val="29"/>
        </w:numPr>
        <w:rPr>
          <w:sz w:val="20"/>
          <w:szCs w:val="20"/>
        </w:rPr>
      </w:pPr>
      <w:r w:rsidRPr="00711D8A">
        <w:rPr>
          <w:sz w:val="20"/>
          <w:szCs w:val="20"/>
        </w:rPr>
        <w:t>A new/cleared screen is displayed</w:t>
      </w:r>
    </w:p>
    <w:p w:rsidR="007D21EE" w:rsidRPr="007559A7" w:rsidRDefault="007D21EE" w:rsidP="007D21EE">
      <w:pPr>
        <w:pStyle w:val="ListParagraph"/>
        <w:numPr>
          <w:ilvl w:val="1"/>
          <w:numId w:val="2"/>
        </w:numPr>
        <w:rPr>
          <w:sz w:val="20"/>
          <w:szCs w:val="20"/>
        </w:rPr>
      </w:pPr>
      <w:r w:rsidRPr="007559A7">
        <w:rPr>
          <w:sz w:val="20"/>
          <w:szCs w:val="20"/>
        </w:rPr>
        <w:t>Text is displayed “Please read the following to the Patient</w:t>
      </w:r>
      <w:r w:rsidR="007559A7" w:rsidRPr="007559A7">
        <w:rPr>
          <w:sz w:val="20"/>
          <w:szCs w:val="20"/>
        </w:rPr>
        <w:t>:</w:t>
      </w:r>
      <w:r w:rsidRPr="007559A7">
        <w:rPr>
          <w:sz w:val="20"/>
          <w:szCs w:val="20"/>
        </w:rPr>
        <w:t>”</w:t>
      </w:r>
    </w:p>
    <w:p w:rsidR="00711D8A" w:rsidRPr="007559A7" w:rsidRDefault="00711D8A" w:rsidP="00711D8A">
      <w:pPr>
        <w:pStyle w:val="ListParagraph"/>
        <w:numPr>
          <w:ilvl w:val="1"/>
          <w:numId w:val="2"/>
        </w:numPr>
        <w:rPr>
          <w:sz w:val="20"/>
          <w:szCs w:val="20"/>
        </w:rPr>
      </w:pPr>
      <w:r w:rsidRPr="00711D8A">
        <w:rPr>
          <w:sz w:val="20"/>
          <w:szCs w:val="20"/>
        </w:rPr>
        <w:t>Text is displayed “</w:t>
      </w:r>
      <w:r w:rsidR="007559A7" w:rsidRPr="007559A7">
        <w:rPr>
          <w:sz w:val="20"/>
          <w:szCs w:val="20"/>
        </w:rPr>
        <w:t xml:space="preserve">A My </w:t>
      </w:r>
      <w:proofErr w:type="spellStart"/>
      <w:r w:rsidR="007559A7" w:rsidRPr="007559A7">
        <w:rPr>
          <w:sz w:val="20"/>
          <w:szCs w:val="20"/>
        </w:rPr>
        <w:t>HealtheVet</w:t>
      </w:r>
      <w:proofErr w:type="spellEnd"/>
      <w:r w:rsidR="007559A7" w:rsidRPr="007559A7">
        <w:rPr>
          <w:sz w:val="20"/>
          <w:szCs w:val="20"/>
        </w:rPr>
        <w:t xml:space="preserve"> account allows you to view your appointments, access your medical records and lab results, refill your prescriptions, and communicate securely with your Provider. We can assist you in creating your account today.”</w:t>
      </w:r>
    </w:p>
    <w:p w:rsidR="00711D8A" w:rsidRPr="00E347C0" w:rsidRDefault="00711D8A" w:rsidP="00711D8A">
      <w:pPr>
        <w:pStyle w:val="ListParagraph"/>
        <w:numPr>
          <w:ilvl w:val="1"/>
          <w:numId w:val="2"/>
        </w:numPr>
        <w:rPr>
          <w:sz w:val="20"/>
          <w:szCs w:val="20"/>
        </w:rPr>
      </w:pPr>
      <w:r w:rsidRPr="00E347C0">
        <w:rPr>
          <w:sz w:val="20"/>
          <w:szCs w:val="20"/>
        </w:rPr>
        <w:t>User must roll/scroll through text</w:t>
      </w:r>
    </w:p>
    <w:p w:rsidR="004C4957" w:rsidRPr="00E347C0" w:rsidRDefault="004C4957" w:rsidP="00711D8A">
      <w:pPr>
        <w:pStyle w:val="ListParagraph"/>
        <w:numPr>
          <w:ilvl w:val="0"/>
          <w:numId w:val="2"/>
        </w:numPr>
        <w:rPr>
          <w:sz w:val="20"/>
          <w:szCs w:val="20"/>
        </w:rPr>
      </w:pPr>
      <w:r w:rsidRPr="00E347C0">
        <w:rPr>
          <w:sz w:val="20"/>
          <w:szCs w:val="20"/>
        </w:rPr>
        <w:t>If ‘Yes – But I do not wa</w:t>
      </w:r>
      <w:r w:rsidR="00CB6880" w:rsidRPr="00E347C0">
        <w:rPr>
          <w:sz w:val="20"/>
          <w:szCs w:val="20"/>
        </w:rPr>
        <w:t>nt to enroll right now’</w:t>
      </w:r>
    </w:p>
    <w:p w:rsidR="00CB6880" w:rsidRDefault="00CB6880" w:rsidP="00CB6880">
      <w:pPr>
        <w:pStyle w:val="ListParagraph"/>
        <w:numPr>
          <w:ilvl w:val="0"/>
          <w:numId w:val="24"/>
        </w:numPr>
        <w:rPr>
          <w:sz w:val="20"/>
          <w:szCs w:val="20"/>
        </w:rPr>
      </w:pPr>
      <w:r w:rsidRPr="00E347C0">
        <w:rPr>
          <w:sz w:val="20"/>
          <w:szCs w:val="20"/>
        </w:rPr>
        <w:t>User selects Enter/Return</w:t>
      </w:r>
    </w:p>
    <w:p w:rsidR="0086575E" w:rsidRPr="00E347C0" w:rsidRDefault="0086575E" w:rsidP="00CB6880">
      <w:pPr>
        <w:pStyle w:val="ListParagraph"/>
        <w:numPr>
          <w:ilvl w:val="0"/>
          <w:numId w:val="24"/>
        </w:numPr>
        <w:rPr>
          <w:sz w:val="20"/>
          <w:szCs w:val="20"/>
        </w:rPr>
      </w:pPr>
      <w:r>
        <w:rPr>
          <w:sz w:val="20"/>
          <w:szCs w:val="20"/>
        </w:rPr>
        <w:t>The system stores the Response selected</w:t>
      </w:r>
    </w:p>
    <w:p w:rsidR="00CB6880" w:rsidRPr="00945071" w:rsidRDefault="00CB6880" w:rsidP="00CB6880">
      <w:pPr>
        <w:pStyle w:val="ListParagraph"/>
        <w:numPr>
          <w:ilvl w:val="0"/>
          <w:numId w:val="24"/>
        </w:numPr>
        <w:rPr>
          <w:sz w:val="20"/>
          <w:szCs w:val="20"/>
        </w:rPr>
      </w:pPr>
      <w:r w:rsidRPr="00945071">
        <w:rPr>
          <w:sz w:val="20"/>
          <w:szCs w:val="20"/>
        </w:rPr>
        <w:t>A new/cleared screen is displayed</w:t>
      </w:r>
    </w:p>
    <w:p w:rsidR="00945071" w:rsidRDefault="007D21EE" w:rsidP="00945071">
      <w:pPr>
        <w:pStyle w:val="ListParagraph"/>
        <w:numPr>
          <w:ilvl w:val="1"/>
          <w:numId w:val="2"/>
        </w:numPr>
        <w:rPr>
          <w:sz w:val="20"/>
          <w:szCs w:val="20"/>
        </w:rPr>
      </w:pPr>
      <w:r w:rsidRPr="00945071">
        <w:rPr>
          <w:sz w:val="20"/>
          <w:szCs w:val="20"/>
        </w:rPr>
        <w:t>Text is displayed “Please read the following to the Patient</w:t>
      </w:r>
      <w:r w:rsidR="00945071" w:rsidRPr="00945071">
        <w:rPr>
          <w:sz w:val="20"/>
          <w:szCs w:val="20"/>
        </w:rPr>
        <w:t>:</w:t>
      </w:r>
      <w:r w:rsidRPr="00945071">
        <w:rPr>
          <w:sz w:val="20"/>
          <w:szCs w:val="20"/>
        </w:rPr>
        <w:t>”</w:t>
      </w:r>
    </w:p>
    <w:p w:rsidR="00945071" w:rsidRDefault="00CB6880" w:rsidP="00945071">
      <w:pPr>
        <w:pStyle w:val="ListParagraph"/>
        <w:numPr>
          <w:ilvl w:val="1"/>
          <w:numId w:val="2"/>
        </w:numPr>
        <w:rPr>
          <w:sz w:val="20"/>
          <w:szCs w:val="20"/>
        </w:rPr>
      </w:pPr>
      <w:r w:rsidRPr="00945071">
        <w:rPr>
          <w:sz w:val="20"/>
          <w:szCs w:val="20"/>
        </w:rPr>
        <w:t xml:space="preserve">Text is displayed </w:t>
      </w:r>
      <w:r w:rsidR="004C4957" w:rsidRPr="00945071">
        <w:rPr>
          <w:sz w:val="20"/>
          <w:szCs w:val="20"/>
        </w:rPr>
        <w:t>“</w:t>
      </w:r>
      <w:r w:rsidR="00945071" w:rsidRPr="00945071">
        <w:rPr>
          <w:sz w:val="20"/>
          <w:szCs w:val="20"/>
        </w:rPr>
        <w:t xml:space="preserve">A My </w:t>
      </w:r>
      <w:proofErr w:type="spellStart"/>
      <w:r w:rsidR="00945071" w:rsidRPr="00945071">
        <w:rPr>
          <w:sz w:val="20"/>
          <w:szCs w:val="20"/>
        </w:rPr>
        <w:t>HealtheVet</w:t>
      </w:r>
      <w:proofErr w:type="spellEnd"/>
      <w:r w:rsidR="00945071" w:rsidRPr="00945071">
        <w:rPr>
          <w:sz w:val="20"/>
          <w:szCs w:val="20"/>
        </w:rPr>
        <w:t xml:space="preserve"> account allows you to view your appointments, access your medical records, refill your prescriptions, and communicate securely with your Provider. </w:t>
      </w:r>
    </w:p>
    <w:p w:rsidR="004C4957" w:rsidRPr="00945071" w:rsidRDefault="00945071" w:rsidP="00945071">
      <w:pPr>
        <w:pStyle w:val="ListParagraph"/>
        <w:ind w:left="1800"/>
        <w:rPr>
          <w:sz w:val="20"/>
          <w:szCs w:val="20"/>
        </w:rPr>
      </w:pPr>
      <w:r w:rsidRPr="00945071">
        <w:rPr>
          <w:sz w:val="20"/>
          <w:szCs w:val="20"/>
        </w:rPr>
        <w:t xml:space="preserve">I can give you some easy-to-follow instructions to take home and enroll or I can schedule a time for you to come into the clinic to enroll with a My </w:t>
      </w:r>
      <w:proofErr w:type="spellStart"/>
      <w:r w:rsidRPr="00945071">
        <w:rPr>
          <w:sz w:val="20"/>
          <w:szCs w:val="20"/>
        </w:rPr>
        <w:t>HealtheVet</w:t>
      </w:r>
      <w:proofErr w:type="spellEnd"/>
      <w:r w:rsidRPr="00945071">
        <w:rPr>
          <w:sz w:val="20"/>
          <w:szCs w:val="20"/>
        </w:rPr>
        <w:t xml:space="preserve"> coordinator.  Once you have registered you will need to come back to the clinic</w:t>
      </w:r>
      <w:r w:rsidR="002014F3">
        <w:rPr>
          <w:sz w:val="20"/>
          <w:szCs w:val="20"/>
        </w:rPr>
        <w:t xml:space="preserve"> to sign a Release </w:t>
      </w:r>
      <w:r>
        <w:rPr>
          <w:sz w:val="20"/>
          <w:szCs w:val="20"/>
        </w:rPr>
        <w:t>of Informatio</w:t>
      </w:r>
      <w:r w:rsidRPr="00945071">
        <w:rPr>
          <w:sz w:val="20"/>
          <w:szCs w:val="20"/>
        </w:rPr>
        <w:t>n form.</w:t>
      </w:r>
      <w:r>
        <w:rPr>
          <w:sz w:val="20"/>
          <w:szCs w:val="20"/>
        </w:rPr>
        <w:t>”</w:t>
      </w:r>
    </w:p>
    <w:p w:rsidR="00CB6880" w:rsidRPr="00711D8A" w:rsidRDefault="00CB6880" w:rsidP="00945071">
      <w:pPr>
        <w:pStyle w:val="ListParagraph"/>
        <w:numPr>
          <w:ilvl w:val="1"/>
          <w:numId w:val="2"/>
        </w:numPr>
        <w:rPr>
          <w:sz w:val="20"/>
          <w:szCs w:val="20"/>
        </w:rPr>
      </w:pPr>
      <w:r w:rsidRPr="00711D8A">
        <w:rPr>
          <w:sz w:val="20"/>
          <w:szCs w:val="20"/>
        </w:rPr>
        <w:t xml:space="preserve">User must roll/scroll </w:t>
      </w:r>
      <w:r>
        <w:rPr>
          <w:sz w:val="20"/>
          <w:szCs w:val="20"/>
        </w:rPr>
        <w:t>through</w:t>
      </w:r>
      <w:r w:rsidRPr="00711D8A">
        <w:rPr>
          <w:sz w:val="20"/>
          <w:szCs w:val="20"/>
        </w:rPr>
        <w:t xml:space="preserve"> text</w:t>
      </w:r>
    </w:p>
    <w:p w:rsidR="00004096" w:rsidRPr="003C4E9D" w:rsidRDefault="00004096" w:rsidP="00004096">
      <w:pPr>
        <w:pStyle w:val="ListParagraph"/>
        <w:numPr>
          <w:ilvl w:val="0"/>
          <w:numId w:val="2"/>
        </w:numPr>
        <w:rPr>
          <w:sz w:val="20"/>
          <w:szCs w:val="20"/>
        </w:rPr>
      </w:pPr>
      <w:r w:rsidRPr="003C4E9D">
        <w:rPr>
          <w:sz w:val="20"/>
          <w:szCs w:val="20"/>
        </w:rPr>
        <w:t xml:space="preserve">If </w:t>
      </w:r>
      <w:r w:rsidRPr="002014F3">
        <w:rPr>
          <w:sz w:val="20"/>
          <w:szCs w:val="20"/>
        </w:rPr>
        <w:t>‘</w:t>
      </w:r>
      <w:r w:rsidR="002014F3" w:rsidRPr="002014F3">
        <w:rPr>
          <w:sz w:val="20"/>
          <w:szCs w:val="20"/>
        </w:rPr>
        <w:t>No</w:t>
      </w:r>
      <w:r w:rsidR="002014F3" w:rsidRPr="005A1EBB">
        <w:rPr>
          <w:sz w:val="20"/>
          <w:szCs w:val="20"/>
        </w:rPr>
        <w:t xml:space="preserve"> – No one has spoken to me</w:t>
      </w:r>
      <w:r w:rsidR="002014F3" w:rsidRPr="00DD7929">
        <w:rPr>
          <w:sz w:val="20"/>
          <w:szCs w:val="20"/>
        </w:rPr>
        <w:t>/I don’t know what MHV is</w:t>
      </w:r>
      <w:r>
        <w:rPr>
          <w:sz w:val="20"/>
          <w:szCs w:val="20"/>
        </w:rPr>
        <w:t>”</w:t>
      </w:r>
    </w:p>
    <w:p w:rsidR="00004096" w:rsidRDefault="00004096" w:rsidP="00004096">
      <w:pPr>
        <w:pStyle w:val="ListParagraph"/>
        <w:numPr>
          <w:ilvl w:val="1"/>
          <w:numId w:val="24"/>
        </w:numPr>
        <w:ind w:left="1440"/>
        <w:rPr>
          <w:sz w:val="20"/>
          <w:szCs w:val="20"/>
        </w:rPr>
      </w:pPr>
      <w:r w:rsidRPr="00004096">
        <w:rPr>
          <w:sz w:val="20"/>
          <w:szCs w:val="20"/>
        </w:rPr>
        <w:t>User selects Enter/Return</w:t>
      </w:r>
    </w:p>
    <w:p w:rsidR="0086575E" w:rsidRPr="002014F3" w:rsidRDefault="0086575E" w:rsidP="00004096">
      <w:pPr>
        <w:pStyle w:val="ListParagraph"/>
        <w:numPr>
          <w:ilvl w:val="1"/>
          <w:numId w:val="24"/>
        </w:numPr>
        <w:ind w:left="1440"/>
        <w:rPr>
          <w:sz w:val="20"/>
          <w:szCs w:val="20"/>
        </w:rPr>
      </w:pPr>
      <w:r w:rsidRPr="002014F3">
        <w:rPr>
          <w:sz w:val="20"/>
          <w:szCs w:val="20"/>
        </w:rPr>
        <w:t>The system stores the Response selected</w:t>
      </w:r>
    </w:p>
    <w:p w:rsidR="00004096" w:rsidRPr="002014F3" w:rsidRDefault="00004096" w:rsidP="00004096">
      <w:pPr>
        <w:pStyle w:val="ListParagraph"/>
        <w:numPr>
          <w:ilvl w:val="1"/>
          <w:numId w:val="24"/>
        </w:numPr>
        <w:ind w:left="1440"/>
        <w:rPr>
          <w:sz w:val="20"/>
          <w:szCs w:val="20"/>
        </w:rPr>
      </w:pPr>
      <w:r w:rsidRPr="002014F3">
        <w:rPr>
          <w:sz w:val="20"/>
          <w:szCs w:val="20"/>
        </w:rPr>
        <w:t>A new/cleared screen is displayed</w:t>
      </w:r>
    </w:p>
    <w:p w:rsidR="002014F3" w:rsidRDefault="00DB45B0" w:rsidP="002014F3">
      <w:pPr>
        <w:pStyle w:val="ListParagraph"/>
        <w:numPr>
          <w:ilvl w:val="1"/>
          <w:numId w:val="2"/>
        </w:numPr>
        <w:rPr>
          <w:sz w:val="20"/>
          <w:szCs w:val="20"/>
        </w:rPr>
      </w:pPr>
      <w:r w:rsidRPr="002014F3">
        <w:rPr>
          <w:sz w:val="20"/>
          <w:szCs w:val="20"/>
        </w:rPr>
        <w:t>Text is displayed “Please read the following to the Patient</w:t>
      </w:r>
      <w:r w:rsidR="002014F3" w:rsidRPr="002014F3">
        <w:rPr>
          <w:sz w:val="20"/>
          <w:szCs w:val="20"/>
        </w:rPr>
        <w:t>:</w:t>
      </w:r>
      <w:r w:rsidRPr="002014F3">
        <w:rPr>
          <w:sz w:val="20"/>
          <w:szCs w:val="20"/>
        </w:rPr>
        <w:t>”</w:t>
      </w:r>
    </w:p>
    <w:p w:rsidR="002014F3" w:rsidRPr="002014F3" w:rsidRDefault="00004096" w:rsidP="002014F3">
      <w:pPr>
        <w:pStyle w:val="ListParagraph"/>
        <w:numPr>
          <w:ilvl w:val="1"/>
          <w:numId w:val="2"/>
        </w:numPr>
        <w:rPr>
          <w:sz w:val="20"/>
          <w:szCs w:val="20"/>
        </w:rPr>
      </w:pPr>
      <w:r w:rsidRPr="002014F3">
        <w:rPr>
          <w:sz w:val="20"/>
          <w:szCs w:val="20"/>
        </w:rPr>
        <w:t>Text is displayed “</w:t>
      </w:r>
      <w:r w:rsidR="002014F3" w:rsidRPr="002014F3">
        <w:rPr>
          <w:sz w:val="20"/>
          <w:szCs w:val="20"/>
        </w:rPr>
        <w:t xml:space="preserve">A My </w:t>
      </w:r>
      <w:proofErr w:type="spellStart"/>
      <w:r w:rsidR="002014F3" w:rsidRPr="002014F3">
        <w:rPr>
          <w:sz w:val="20"/>
          <w:szCs w:val="20"/>
        </w:rPr>
        <w:t>HealtheVet</w:t>
      </w:r>
      <w:proofErr w:type="spellEnd"/>
      <w:r w:rsidR="002014F3" w:rsidRPr="002014F3">
        <w:rPr>
          <w:sz w:val="20"/>
          <w:szCs w:val="20"/>
        </w:rPr>
        <w:t xml:space="preserve"> account allows you to view your appointments, access your medical records, refill your VA prescriptions, and communicate securely with your Provider.</w:t>
      </w:r>
    </w:p>
    <w:p w:rsidR="002014F3" w:rsidRPr="002014F3" w:rsidRDefault="002014F3" w:rsidP="002014F3">
      <w:pPr>
        <w:pStyle w:val="ListParagraph"/>
        <w:ind w:left="1800"/>
        <w:rPr>
          <w:sz w:val="20"/>
          <w:szCs w:val="20"/>
        </w:rPr>
      </w:pPr>
      <w:r w:rsidRPr="002014F3">
        <w:rPr>
          <w:sz w:val="20"/>
          <w:szCs w:val="20"/>
        </w:rPr>
        <w:t>We can assist you in creating your account today.”</w:t>
      </w:r>
    </w:p>
    <w:p w:rsidR="00004096" w:rsidRPr="00711D8A" w:rsidRDefault="00004096" w:rsidP="002014F3">
      <w:pPr>
        <w:pStyle w:val="CommentText"/>
        <w:numPr>
          <w:ilvl w:val="1"/>
          <w:numId w:val="2"/>
        </w:numPr>
      </w:pPr>
      <w:r w:rsidRPr="00711D8A">
        <w:t xml:space="preserve">User must roll/scroll </w:t>
      </w:r>
      <w:r>
        <w:t>through</w:t>
      </w:r>
      <w:r w:rsidRPr="00711D8A">
        <w:t xml:space="preserve"> text</w:t>
      </w:r>
    </w:p>
    <w:p w:rsidR="00004096" w:rsidRPr="003C4E9D" w:rsidRDefault="00004096" w:rsidP="00004096">
      <w:pPr>
        <w:pStyle w:val="ListParagraph"/>
        <w:numPr>
          <w:ilvl w:val="0"/>
          <w:numId w:val="2"/>
        </w:numPr>
        <w:rPr>
          <w:sz w:val="20"/>
          <w:szCs w:val="20"/>
        </w:rPr>
      </w:pPr>
      <w:r w:rsidRPr="003C4E9D">
        <w:rPr>
          <w:sz w:val="20"/>
          <w:szCs w:val="20"/>
        </w:rPr>
        <w:t>If ‘</w:t>
      </w:r>
      <w:r>
        <w:rPr>
          <w:sz w:val="20"/>
          <w:szCs w:val="20"/>
        </w:rPr>
        <w:t>No – I am not interested in enrolling”</w:t>
      </w:r>
    </w:p>
    <w:p w:rsidR="00004096" w:rsidRDefault="00004096" w:rsidP="0086575E">
      <w:pPr>
        <w:pStyle w:val="ListParagraph"/>
        <w:numPr>
          <w:ilvl w:val="0"/>
          <w:numId w:val="30"/>
        </w:numPr>
        <w:rPr>
          <w:sz w:val="20"/>
          <w:szCs w:val="20"/>
        </w:rPr>
      </w:pPr>
      <w:r w:rsidRPr="00004096">
        <w:rPr>
          <w:sz w:val="20"/>
          <w:szCs w:val="20"/>
        </w:rPr>
        <w:t>User selects Enter/Return</w:t>
      </w:r>
    </w:p>
    <w:p w:rsidR="0086575E" w:rsidRPr="00004096" w:rsidRDefault="0086575E" w:rsidP="0086575E">
      <w:pPr>
        <w:pStyle w:val="ListParagraph"/>
        <w:numPr>
          <w:ilvl w:val="0"/>
          <w:numId w:val="30"/>
        </w:numPr>
        <w:rPr>
          <w:sz w:val="20"/>
          <w:szCs w:val="20"/>
        </w:rPr>
      </w:pPr>
      <w:r>
        <w:rPr>
          <w:sz w:val="20"/>
          <w:szCs w:val="20"/>
        </w:rPr>
        <w:t>The system stores the Response selected</w:t>
      </w:r>
    </w:p>
    <w:p w:rsidR="00004096" w:rsidRPr="00C72CA0" w:rsidRDefault="007116F7" w:rsidP="00004096">
      <w:pPr>
        <w:ind w:left="1080"/>
        <w:rPr>
          <w:sz w:val="20"/>
          <w:szCs w:val="20"/>
        </w:rPr>
      </w:pPr>
      <w:r w:rsidRPr="00C72CA0">
        <w:rPr>
          <w:sz w:val="20"/>
          <w:szCs w:val="20"/>
        </w:rPr>
        <w:t>c</w:t>
      </w:r>
      <w:r w:rsidR="00004096" w:rsidRPr="00C72CA0">
        <w:rPr>
          <w:sz w:val="20"/>
          <w:szCs w:val="20"/>
        </w:rPr>
        <w:t>.</w:t>
      </w:r>
      <w:r w:rsidR="0039361C" w:rsidRPr="00C72CA0">
        <w:rPr>
          <w:sz w:val="20"/>
          <w:szCs w:val="20"/>
        </w:rPr>
        <w:t xml:space="preserve">    </w:t>
      </w:r>
      <w:r w:rsidR="00004096" w:rsidRPr="00C72CA0">
        <w:rPr>
          <w:sz w:val="20"/>
          <w:szCs w:val="20"/>
        </w:rPr>
        <w:t>A new/cleared screen is displayed</w:t>
      </w:r>
    </w:p>
    <w:p w:rsidR="00DB45B0" w:rsidRPr="00C72CA0" w:rsidRDefault="00DB45B0" w:rsidP="00DB45B0">
      <w:pPr>
        <w:pStyle w:val="ListParagraph"/>
        <w:numPr>
          <w:ilvl w:val="1"/>
          <w:numId w:val="2"/>
        </w:numPr>
        <w:rPr>
          <w:sz w:val="20"/>
          <w:szCs w:val="20"/>
        </w:rPr>
      </w:pPr>
      <w:r w:rsidRPr="00C72CA0">
        <w:rPr>
          <w:sz w:val="20"/>
          <w:szCs w:val="20"/>
        </w:rPr>
        <w:t>Text is displayed “Please read the following to the Patient</w:t>
      </w:r>
      <w:r w:rsidR="00C1697B" w:rsidRPr="00C72CA0">
        <w:rPr>
          <w:sz w:val="20"/>
          <w:szCs w:val="20"/>
        </w:rPr>
        <w:t>:</w:t>
      </w:r>
      <w:r w:rsidRPr="00C72CA0">
        <w:rPr>
          <w:sz w:val="20"/>
          <w:szCs w:val="20"/>
        </w:rPr>
        <w:t>”</w:t>
      </w:r>
    </w:p>
    <w:p w:rsidR="00C90B84" w:rsidRDefault="00004096" w:rsidP="00C90B84">
      <w:pPr>
        <w:pStyle w:val="CommentText"/>
        <w:numPr>
          <w:ilvl w:val="1"/>
          <w:numId w:val="2"/>
        </w:numPr>
      </w:pPr>
      <w:r w:rsidRPr="003401BA">
        <w:t>Text is displayed “</w:t>
      </w:r>
      <w:r w:rsidR="00C90B84">
        <w:t xml:space="preserve">Are you aware that a My </w:t>
      </w:r>
      <w:proofErr w:type="spellStart"/>
      <w:r w:rsidR="00C90B84">
        <w:t>HealtheVet</w:t>
      </w:r>
      <w:proofErr w:type="spellEnd"/>
      <w:r w:rsidR="00C90B84">
        <w:t xml:space="preserve"> account allows you to view your VA appointments, Lab results, and access medical records? You can refill and track prescription deliveries and communicate securely with your Health care teams.”</w:t>
      </w:r>
    </w:p>
    <w:p w:rsidR="00186C3E" w:rsidRDefault="00186C3E">
      <w:pPr>
        <w:pStyle w:val="CommentText"/>
        <w:ind w:left="810"/>
        <w:rPr>
          <w:ins w:id="60" w:author="Department of Veterans Affairs" w:date="2014-09-24T11:30:00Z"/>
        </w:rPr>
        <w:pPrChange w:id="61" w:author="Department of Veterans Affairs" w:date="2014-09-24T11:22:00Z">
          <w:pPr>
            <w:pStyle w:val="CommentText"/>
            <w:numPr>
              <w:ilvl w:val="1"/>
              <w:numId w:val="2"/>
            </w:numPr>
            <w:ind w:left="1800" w:hanging="360"/>
          </w:pPr>
        </w:pPrChange>
      </w:pPr>
      <w:ins w:id="62" w:author="Department of Veterans Affairs" w:date="2014-09-24T11:30:00Z">
        <w:r>
          <w:t>3. User must roll/scroll through text</w:t>
        </w:r>
      </w:ins>
    </w:p>
    <w:p w:rsidR="00C1697B" w:rsidDel="004E73A4" w:rsidRDefault="00186C3E">
      <w:pPr>
        <w:pStyle w:val="CommentText"/>
        <w:ind w:left="810"/>
        <w:rPr>
          <w:del w:id="63" w:author="Department of Veterans Affairs" w:date="2014-09-23T14:24:00Z"/>
        </w:rPr>
        <w:pPrChange w:id="64" w:author="Department of Veterans Affairs" w:date="2014-09-24T11:22:00Z">
          <w:pPr>
            <w:pStyle w:val="CommentText"/>
            <w:numPr>
              <w:ilvl w:val="1"/>
              <w:numId w:val="2"/>
            </w:numPr>
            <w:ind w:left="1800" w:hanging="360"/>
          </w:pPr>
        </w:pPrChange>
      </w:pPr>
      <w:ins w:id="65" w:author="Department of Veterans Affairs" w:date="2014-09-24T11:30:00Z">
        <w:r>
          <w:lastRenderedPageBreak/>
          <w:t>4</w:t>
        </w:r>
      </w:ins>
      <w:ins w:id="66" w:author="Department of Veterans Affairs" w:date="2014-09-24T11:22:00Z">
        <w:r w:rsidR="004E73A4">
          <w:t xml:space="preserve">. Text is displayed </w:t>
        </w:r>
      </w:ins>
      <w:ins w:id="67" w:author="Department of Veterans Affairs" w:date="2014-09-23T14:24:00Z">
        <w:r w:rsidR="00C90B84">
          <w:t>“</w:t>
        </w:r>
      </w:ins>
      <w:del w:id="68" w:author="Department of Veterans Affairs" w:date="2014-09-24T11:23:00Z">
        <w:r w:rsidR="00C1697B" w:rsidRPr="00C90B84" w:rsidDel="004E73A4">
          <w:delText>I</w:delText>
        </w:r>
      </w:del>
      <w:del w:id="69" w:author="Department of Veterans Affairs" w:date="2014-09-24T11:22:00Z">
        <w:r w:rsidR="00C1697B" w:rsidRPr="00C90B84" w:rsidDel="004E73A4">
          <w:delText>f</w:delText>
        </w:r>
      </w:del>
      <w:del w:id="70" w:author="Department of Veterans Affairs" w:date="2014-09-24T11:23:00Z">
        <w:r w:rsidR="00C1697B" w:rsidRPr="00C90B84" w:rsidDel="004E73A4">
          <w:delText xml:space="preserve"> the Patient is still not</w:delText>
        </w:r>
        <w:r w:rsidR="007116F7" w:rsidRPr="00C90B84" w:rsidDel="004E73A4">
          <w:delText xml:space="preserve"> interested</w:delText>
        </w:r>
      </w:del>
      <w:proofErr w:type="gramStart"/>
      <w:ins w:id="71" w:author="Department of Veterans Affairs" w:date="2014-09-24T11:23:00Z">
        <w:r w:rsidR="004E73A4">
          <w:t>How</w:t>
        </w:r>
        <w:proofErr w:type="gramEnd"/>
        <w:r w:rsidR="004E73A4">
          <w:t xml:space="preserve"> does the patient feel about enrolling now?’</w:t>
        </w:r>
      </w:ins>
      <w:r w:rsidR="007116F7" w:rsidRPr="00C90B84">
        <w:t xml:space="preserve"> </w:t>
      </w:r>
      <w:del w:id="72" w:author="Department of Veterans Affairs" w:date="2014-09-24T11:23:00Z">
        <w:r w:rsidR="007116F7" w:rsidRPr="00C90B84" w:rsidDel="004E73A4">
          <w:delText xml:space="preserve">– </w:delText>
        </w:r>
      </w:del>
      <w:del w:id="73" w:author="Department of Veterans Affairs" w:date="2014-09-23T14:24:00Z">
        <w:r w:rsidR="00C1697B" w:rsidRPr="00C90B84" w:rsidDel="00C90B84">
          <w:delText>ask them: Ok, do I have your permission to update our records to show you are not interested in enrolling in My HealtheVet?”</w:delText>
        </w:r>
      </w:del>
    </w:p>
    <w:p w:rsidR="004E73A4" w:rsidRDefault="004E73A4">
      <w:pPr>
        <w:pStyle w:val="CommentText"/>
        <w:ind w:left="1440"/>
        <w:rPr>
          <w:ins w:id="74" w:author="Department of Veterans Affairs" w:date="2014-09-24T11:24:00Z"/>
        </w:rPr>
        <w:pPrChange w:id="75" w:author="Department of Veterans Affairs" w:date="2014-09-24T11:22:00Z">
          <w:pPr>
            <w:pStyle w:val="CommentText"/>
            <w:numPr>
              <w:ilvl w:val="1"/>
              <w:numId w:val="2"/>
            </w:numPr>
            <w:ind w:left="1800" w:hanging="360"/>
          </w:pPr>
        </w:pPrChange>
      </w:pPr>
      <w:proofErr w:type="spellStart"/>
      <w:ins w:id="76" w:author="Department of Veterans Affairs" w:date="2014-09-24T11:24:00Z">
        <w:r>
          <w:t>i</w:t>
        </w:r>
        <w:proofErr w:type="spellEnd"/>
        <w:r>
          <w:t>. User selects</w:t>
        </w:r>
      </w:ins>
    </w:p>
    <w:p w:rsidR="004E73A4" w:rsidRDefault="004E73A4">
      <w:pPr>
        <w:pStyle w:val="CommentText"/>
        <w:ind w:left="2610"/>
        <w:rPr>
          <w:ins w:id="77" w:author="Department of Veterans Affairs" w:date="2014-09-24T11:25:00Z"/>
        </w:rPr>
        <w:pPrChange w:id="78" w:author="Department of Veterans Affairs" w:date="2014-09-24T11:22:00Z">
          <w:pPr>
            <w:pStyle w:val="CommentText"/>
            <w:numPr>
              <w:ilvl w:val="1"/>
              <w:numId w:val="2"/>
            </w:numPr>
            <w:ind w:left="1800" w:hanging="360"/>
          </w:pPr>
        </w:pPrChange>
      </w:pPr>
      <w:ins w:id="79" w:author="Department of Veterans Affairs" w:date="2014-09-24T11:24:00Z">
        <w:r>
          <w:t>a. ‘Patient is not interested in enrolling</w:t>
        </w:r>
      </w:ins>
      <w:ins w:id="80" w:author="Department of Veterans Affairs" w:date="2014-09-24T11:25:00Z">
        <w:r>
          <w:t>’</w:t>
        </w:r>
      </w:ins>
    </w:p>
    <w:p w:rsidR="004E73A4" w:rsidRDefault="004E73A4">
      <w:pPr>
        <w:pStyle w:val="CommentText"/>
        <w:ind w:left="2610"/>
        <w:rPr>
          <w:ins w:id="81" w:author="Department of Veterans Affairs" w:date="2014-09-24T11:25:00Z"/>
        </w:rPr>
        <w:pPrChange w:id="82" w:author="Department of Veterans Affairs" w:date="2014-09-24T11:22:00Z">
          <w:pPr>
            <w:pStyle w:val="CommentText"/>
            <w:numPr>
              <w:ilvl w:val="1"/>
              <w:numId w:val="2"/>
            </w:numPr>
            <w:ind w:left="1800" w:hanging="360"/>
          </w:pPr>
        </w:pPrChange>
      </w:pPr>
      <w:ins w:id="83" w:author="Department of Veterans Affairs" w:date="2014-09-24T11:25:00Z">
        <w:r>
          <w:t>b. ‘</w:t>
        </w:r>
        <w:r w:rsidR="00186C3E">
          <w:t>Patient would</w:t>
        </w:r>
        <w:r>
          <w:t xml:space="preserve"> like to enroll’</w:t>
        </w:r>
      </w:ins>
    </w:p>
    <w:p w:rsidR="004E73A4" w:rsidRDefault="004E73A4">
      <w:pPr>
        <w:pStyle w:val="CommentText"/>
        <w:ind w:left="1440"/>
        <w:rPr>
          <w:ins w:id="84" w:author="Department of Veterans Affairs" w:date="2014-09-24T11:26:00Z"/>
        </w:rPr>
        <w:pPrChange w:id="85" w:author="Department of Veterans Affairs" w:date="2014-09-24T11:22:00Z">
          <w:pPr>
            <w:pStyle w:val="CommentText"/>
            <w:numPr>
              <w:ilvl w:val="1"/>
              <w:numId w:val="2"/>
            </w:numPr>
            <w:ind w:left="1800" w:hanging="360"/>
          </w:pPr>
        </w:pPrChange>
      </w:pPr>
      <w:ins w:id="86" w:author="Department of Veterans Affairs" w:date="2014-09-24T11:25:00Z">
        <w:r>
          <w:t xml:space="preserve">ii. If ‘Patient is not interested in enrolling’ then </w:t>
        </w:r>
      </w:ins>
      <w:ins w:id="87" w:author="Department of Veterans Affairs" w:date="2014-09-24T11:26:00Z">
        <w:r w:rsidR="00202A16">
          <w:t xml:space="preserve">flow to </w:t>
        </w:r>
      </w:ins>
      <w:ins w:id="88" w:author="Department of Veterans Affairs" w:date="2014-09-24T13:49:00Z">
        <w:r w:rsidR="00202A16">
          <w:t>#13</w:t>
        </w:r>
      </w:ins>
    </w:p>
    <w:p w:rsidR="004E73A4" w:rsidRDefault="004E73A4">
      <w:pPr>
        <w:pStyle w:val="CommentText"/>
        <w:ind w:left="1440"/>
        <w:rPr>
          <w:ins w:id="89" w:author="Department of Veterans Affairs" w:date="2014-09-24T11:24:00Z"/>
        </w:rPr>
        <w:pPrChange w:id="90" w:author="Department of Veterans Affairs" w:date="2014-09-24T11:22:00Z">
          <w:pPr>
            <w:pStyle w:val="CommentText"/>
            <w:numPr>
              <w:ilvl w:val="1"/>
              <w:numId w:val="2"/>
            </w:numPr>
            <w:ind w:left="1800" w:hanging="360"/>
          </w:pPr>
        </w:pPrChange>
      </w:pPr>
      <w:ins w:id="91" w:author="Department of Veterans Affairs" w:date="2014-09-24T11:26:00Z">
        <w:r>
          <w:t xml:space="preserve">iii. </w:t>
        </w:r>
      </w:ins>
      <w:ins w:id="92" w:author="Department of Veterans Affairs" w:date="2014-09-24T11:28:00Z">
        <w:r w:rsidR="00186C3E">
          <w:t>If ‘Patient would</w:t>
        </w:r>
        <w:r w:rsidR="00202A16">
          <w:t xml:space="preserve"> like to enroll’ then flow to </w:t>
        </w:r>
      </w:ins>
      <w:ins w:id="93" w:author="Department of Veterans Affairs" w:date="2014-09-24T13:49:00Z">
        <w:r w:rsidR="00202A16">
          <w:t>#10a</w:t>
        </w:r>
      </w:ins>
    </w:p>
    <w:p w:rsidR="00C1697B" w:rsidDel="00186C3E" w:rsidRDefault="00C1697B" w:rsidP="00186C3E">
      <w:pPr>
        <w:pStyle w:val="CommentText"/>
        <w:ind w:left="1800"/>
        <w:rPr>
          <w:del w:id="94" w:author="Department of Veterans Affairs" w:date="2014-09-24T11:29:00Z"/>
        </w:rPr>
      </w:pPr>
      <w:del w:id="95" w:author="Department of Veterans Affairs" w:date="2014-09-24T11:29:00Z">
        <w:r w:rsidDel="00186C3E">
          <w:delText xml:space="preserve">If the Patient is interested – tell them: </w:delText>
        </w:r>
        <w:r w:rsidRPr="00DD7929" w:rsidDel="00186C3E">
          <w:delText>We can assist you in creating your account today.</w:delText>
        </w:r>
      </w:del>
    </w:p>
    <w:p w:rsidR="0039361C" w:rsidRPr="00FE7538" w:rsidDel="00186C3E" w:rsidRDefault="00004096">
      <w:pPr>
        <w:pStyle w:val="CommentText"/>
        <w:ind w:left="1800"/>
        <w:rPr>
          <w:del w:id="96" w:author="Department of Veterans Affairs" w:date="2014-09-24T11:30:00Z"/>
        </w:rPr>
        <w:pPrChange w:id="97" w:author="Department of Veterans Affairs" w:date="2014-09-24T11:30:00Z">
          <w:pPr>
            <w:pStyle w:val="CommentText"/>
            <w:numPr>
              <w:ilvl w:val="1"/>
              <w:numId w:val="2"/>
            </w:numPr>
            <w:ind w:left="1800" w:hanging="360"/>
          </w:pPr>
        </w:pPrChange>
      </w:pPr>
      <w:del w:id="98" w:author="Department of Veterans Affairs" w:date="2014-09-24T11:30:00Z">
        <w:r w:rsidRPr="00FE7538" w:rsidDel="00186C3E">
          <w:delText>User must roll/scroll through text</w:delText>
        </w:r>
      </w:del>
    </w:p>
    <w:p w:rsidR="00334292" w:rsidRPr="00C72CA0" w:rsidRDefault="00FE7538" w:rsidP="00C72CA0">
      <w:pPr>
        <w:pStyle w:val="ListParagraph"/>
        <w:numPr>
          <w:ilvl w:val="0"/>
          <w:numId w:val="2"/>
        </w:numPr>
        <w:rPr>
          <w:sz w:val="20"/>
          <w:szCs w:val="20"/>
        </w:rPr>
      </w:pPr>
      <w:r w:rsidRPr="00C72CA0">
        <w:rPr>
          <w:sz w:val="20"/>
          <w:szCs w:val="20"/>
        </w:rPr>
        <w:t>If the response selected is ‘Yes – I would like to enroll today’, ‘Yes – But I do not want to enroll right now’</w:t>
      </w:r>
      <w:ins w:id="99" w:author="Department of Veterans Affairs" w:date="2014-09-24T13:49:00Z">
        <w:r w:rsidR="00202A16">
          <w:rPr>
            <w:sz w:val="20"/>
            <w:szCs w:val="20"/>
          </w:rPr>
          <w:t>,</w:t>
        </w:r>
      </w:ins>
      <w:del w:id="100" w:author="Department of Veterans Affairs" w:date="2014-09-24T13:49:00Z">
        <w:r w:rsidRPr="00C72CA0" w:rsidDel="00202A16">
          <w:rPr>
            <w:sz w:val="20"/>
            <w:szCs w:val="20"/>
          </w:rPr>
          <w:delText xml:space="preserve"> or</w:delText>
        </w:r>
      </w:del>
      <w:r w:rsidRPr="00C72CA0">
        <w:rPr>
          <w:sz w:val="20"/>
          <w:szCs w:val="20"/>
        </w:rPr>
        <w:t xml:space="preserve"> ‘</w:t>
      </w:r>
      <w:r w:rsidR="00C72CA0" w:rsidRPr="00C72CA0">
        <w:rPr>
          <w:sz w:val="20"/>
          <w:szCs w:val="20"/>
        </w:rPr>
        <w:t>No – No one has spoken to me/I don’t know what MHV is</w:t>
      </w:r>
      <w:r w:rsidRPr="00C72CA0">
        <w:rPr>
          <w:sz w:val="20"/>
          <w:szCs w:val="20"/>
        </w:rPr>
        <w:t>”</w:t>
      </w:r>
      <w:ins w:id="101" w:author="Department of Veterans Affairs" w:date="2014-09-24T13:49:00Z">
        <w:r w:rsidR="00202A16">
          <w:rPr>
            <w:sz w:val="20"/>
            <w:szCs w:val="20"/>
          </w:rPr>
          <w:t xml:space="preserve"> or wants to enroll even after </w:t>
        </w:r>
      </w:ins>
      <w:ins w:id="102" w:author="Department of Veterans Affairs" w:date="2014-09-24T13:50:00Z">
        <w:r w:rsidR="00202A16" w:rsidRPr="003C4E9D">
          <w:rPr>
            <w:sz w:val="20"/>
            <w:szCs w:val="20"/>
          </w:rPr>
          <w:t>‘</w:t>
        </w:r>
        <w:r w:rsidR="00202A16">
          <w:rPr>
            <w:sz w:val="20"/>
            <w:szCs w:val="20"/>
          </w:rPr>
          <w:t>No – I am not interested in enrolling’ was selected</w:t>
        </w:r>
      </w:ins>
      <w:ins w:id="103" w:author="Department of Veterans Affairs" w:date="2014-09-24T13:49:00Z">
        <w:r w:rsidR="00202A16">
          <w:rPr>
            <w:sz w:val="20"/>
            <w:szCs w:val="20"/>
          </w:rPr>
          <w:t>‘</w:t>
        </w:r>
      </w:ins>
      <w:r w:rsidRPr="00C72CA0">
        <w:rPr>
          <w:sz w:val="20"/>
          <w:szCs w:val="20"/>
        </w:rPr>
        <w:t xml:space="preserve"> then</w:t>
      </w:r>
    </w:p>
    <w:p w:rsidR="001C0B2F" w:rsidRDefault="00FE7538">
      <w:pPr>
        <w:pStyle w:val="ListParagraph"/>
        <w:numPr>
          <w:ilvl w:val="0"/>
          <w:numId w:val="42"/>
        </w:numPr>
        <w:rPr>
          <w:ins w:id="104" w:author="Department of Veterans Affairs" w:date="2014-09-23T14:53:00Z"/>
          <w:sz w:val="20"/>
          <w:szCs w:val="20"/>
        </w:rPr>
        <w:pPrChange w:id="105" w:author="Department of Veterans Affairs" w:date="2014-09-23T14:53:00Z">
          <w:pPr>
            <w:pStyle w:val="ListParagraph"/>
            <w:ind w:left="1530" w:hanging="360"/>
          </w:pPr>
        </w:pPrChange>
      </w:pPr>
      <w:del w:id="106" w:author="Department of Veterans Affairs" w:date="2014-09-23T14:53:00Z">
        <w:r w:rsidRPr="00C72CA0" w:rsidDel="001C0B2F">
          <w:rPr>
            <w:sz w:val="20"/>
            <w:szCs w:val="20"/>
          </w:rPr>
          <w:delText xml:space="preserve">a. </w:delText>
        </w:r>
      </w:del>
      <w:ins w:id="107" w:author="Department of Veterans Affairs" w:date="2014-09-23T14:52:00Z">
        <w:r w:rsidR="001C0B2F">
          <w:rPr>
            <w:sz w:val="20"/>
            <w:szCs w:val="20"/>
          </w:rPr>
          <w:t>Display “Histor</w:t>
        </w:r>
      </w:ins>
      <w:ins w:id="108" w:author="Department of Veterans Affairs" w:date="2014-09-23T14:53:00Z">
        <w:r w:rsidR="001C0B2F">
          <w:rPr>
            <w:sz w:val="20"/>
            <w:szCs w:val="20"/>
          </w:rPr>
          <w:t xml:space="preserve">y of Actions Taken by </w:t>
        </w:r>
        <w:proofErr w:type="spellStart"/>
        <w:r w:rsidR="001C0B2F">
          <w:rPr>
            <w:sz w:val="20"/>
            <w:szCs w:val="20"/>
          </w:rPr>
          <w:t>VistA</w:t>
        </w:r>
        <w:proofErr w:type="spellEnd"/>
        <w:r w:rsidR="001C0B2F">
          <w:rPr>
            <w:sz w:val="20"/>
            <w:szCs w:val="20"/>
          </w:rPr>
          <w:t xml:space="preserve"> Clerks:”</w:t>
        </w:r>
      </w:ins>
    </w:p>
    <w:p w:rsidR="001C0B2F" w:rsidRDefault="001C0B2F">
      <w:pPr>
        <w:pStyle w:val="ListParagraph"/>
        <w:numPr>
          <w:ilvl w:val="2"/>
          <w:numId w:val="2"/>
        </w:numPr>
        <w:rPr>
          <w:ins w:id="109" w:author="Department of Veterans Affairs" w:date="2014-09-23T14:54:00Z"/>
          <w:sz w:val="20"/>
          <w:szCs w:val="20"/>
        </w:rPr>
        <w:pPrChange w:id="110" w:author="Department of Veterans Affairs" w:date="2014-09-23T14:54:00Z">
          <w:pPr>
            <w:pStyle w:val="ListParagraph"/>
            <w:ind w:left="1530" w:hanging="360"/>
          </w:pPr>
        </w:pPrChange>
      </w:pPr>
      <w:ins w:id="111" w:author="Department of Veterans Affairs" w:date="2014-09-23T14:53:00Z">
        <w:r>
          <w:rPr>
            <w:sz w:val="20"/>
            <w:szCs w:val="20"/>
          </w:rPr>
          <w:t xml:space="preserve">if no actions have been taken previously by </w:t>
        </w:r>
        <w:proofErr w:type="spellStart"/>
        <w:r>
          <w:rPr>
            <w:sz w:val="20"/>
            <w:szCs w:val="20"/>
          </w:rPr>
          <w:t>VistA</w:t>
        </w:r>
        <w:proofErr w:type="spellEnd"/>
        <w:r>
          <w:rPr>
            <w:sz w:val="20"/>
            <w:szCs w:val="20"/>
          </w:rPr>
          <w:t xml:space="preserve"> Clerks, then </w:t>
        </w:r>
      </w:ins>
      <w:ins w:id="112" w:author="Department of Veterans Affairs" w:date="2014-09-23T14:54:00Z">
        <w:r>
          <w:rPr>
            <w:sz w:val="20"/>
            <w:szCs w:val="20"/>
          </w:rPr>
          <w:t>‘None’</w:t>
        </w:r>
      </w:ins>
    </w:p>
    <w:p w:rsidR="001C0B2F" w:rsidRDefault="001C0B2F">
      <w:pPr>
        <w:pStyle w:val="ListParagraph"/>
        <w:numPr>
          <w:ilvl w:val="2"/>
          <w:numId w:val="2"/>
        </w:numPr>
        <w:rPr>
          <w:ins w:id="113" w:author="Department of Veterans Affairs" w:date="2014-09-23T14:55:00Z"/>
          <w:sz w:val="20"/>
          <w:szCs w:val="20"/>
        </w:rPr>
        <w:pPrChange w:id="114" w:author="Department of Veterans Affairs" w:date="2014-09-23T14:54:00Z">
          <w:pPr>
            <w:pStyle w:val="ListParagraph"/>
            <w:ind w:left="1530" w:hanging="360"/>
          </w:pPr>
        </w:pPrChange>
      </w:pPr>
      <w:ins w:id="115" w:author="Department of Veterans Affairs" w:date="2014-09-23T14:54:00Z">
        <w:r>
          <w:rPr>
            <w:sz w:val="20"/>
            <w:szCs w:val="20"/>
          </w:rPr>
          <w:t>display “</w:t>
        </w:r>
        <w:r w:rsidRPr="001C0B2F">
          <w:rPr>
            <w:i/>
            <w:sz w:val="20"/>
            <w:szCs w:val="20"/>
            <w:rPrChange w:id="116" w:author="Department of Veterans Affairs" w:date="2014-09-23T14:55:00Z">
              <w:rPr>
                <w:sz w:val="20"/>
                <w:szCs w:val="20"/>
              </w:rPr>
            </w:rPrChange>
          </w:rPr>
          <w:t>mm-</w:t>
        </w:r>
        <w:proofErr w:type="spellStart"/>
        <w:r w:rsidRPr="001C0B2F">
          <w:rPr>
            <w:i/>
            <w:sz w:val="20"/>
            <w:szCs w:val="20"/>
            <w:rPrChange w:id="117" w:author="Department of Veterans Affairs" w:date="2014-09-23T14:55:00Z">
              <w:rPr>
                <w:sz w:val="20"/>
                <w:szCs w:val="20"/>
              </w:rPr>
            </w:rPrChange>
          </w:rPr>
          <w:t>dd</w:t>
        </w:r>
        <w:proofErr w:type="spellEnd"/>
        <w:r w:rsidRPr="001C0B2F">
          <w:rPr>
            <w:i/>
            <w:sz w:val="20"/>
            <w:szCs w:val="20"/>
            <w:rPrChange w:id="118" w:author="Department of Veterans Affairs" w:date="2014-09-23T14:55:00Z">
              <w:rPr>
                <w:sz w:val="20"/>
                <w:szCs w:val="20"/>
              </w:rPr>
            </w:rPrChange>
          </w:rPr>
          <w:t>-</w:t>
        </w:r>
        <w:proofErr w:type="spellStart"/>
        <w:r w:rsidRPr="001C0B2F">
          <w:rPr>
            <w:i/>
            <w:sz w:val="20"/>
            <w:szCs w:val="20"/>
            <w:rPrChange w:id="119" w:author="Department of Veterans Affairs" w:date="2014-09-23T14:55:00Z">
              <w:rPr>
                <w:sz w:val="20"/>
                <w:szCs w:val="20"/>
              </w:rPr>
            </w:rPrChange>
          </w:rPr>
          <w:t>yyyy</w:t>
        </w:r>
        <w:proofErr w:type="spellEnd"/>
        <w:r>
          <w:rPr>
            <w:sz w:val="20"/>
            <w:szCs w:val="20"/>
          </w:rPr>
          <w:t xml:space="preserve">” and </w:t>
        </w:r>
        <w:r w:rsidRPr="001C0B2F">
          <w:rPr>
            <w:i/>
            <w:sz w:val="20"/>
            <w:szCs w:val="20"/>
            <w:rPrChange w:id="120" w:author="Department of Veterans Affairs" w:date="2014-09-23T14:54:00Z">
              <w:rPr>
                <w:sz w:val="20"/>
                <w:szCs w:val="20"/>
              </w:rPr>
            </w:rPrChange>
          </w:rPr>
          <w:t>“#n action</w:t>
        </w:r>
      </w:ins>
      <w:ins w:id="121" w:author="Department of Veterans Affairs" w:date="2014-09-23T14:55:00Z">
        <w:r>
          <w:rPr>
            <w:i/>
            <w:sz w:val="20"/>
            <w:szCs w:val="20"/>
          </w:rPr>
          <w:t>’s</w:t>
        </w:r>
      </w:ins>
      <w:ins w:id="122" w:author="Department of Veterans Affairs" w:date="2014-09-23T14:54:00Z">
        <w:r w:rsidRPr="001C0B2F">
          <w:rPr>
            <w:i/>
            <w:sz w:val="20"/>
            <w:szCs w:val="20"/>
            <w:rPrChange w:id="123" w:author="Department of Veterans Affairs" w:date="2014-09-23T14:54:00Z">
              <w:rPr>
                <w:sz w:val="20"/>
                <w:szCs w:val="20"/>
              </w:rPr>
            </w:rPrChange>
          </w:rPr>
          <w:t xml:space="preserve"> text</w:t>
        </w:r>
        <w:r>
          <w:rPr>
            <w:sz w:val="20"/>
            <w:szCs w:val="20"/>
          </w:rPr>
          <w:t>”</w:t>
        </w:r>
      </w:ins>
    </w:p>
    <w:p w:rsidR="00CC5A72" w:rsidRDefault="00CC5A72">
      <w:pPr>
        <w:pStyle w:val="ListParagraph"/>
        <w:numPr>
          <w:ilvl w:val="2"/>
          <w:numId w:val="2"/>
        </w:numPr>
        <w:rPr>
          <w:ins w:id="124" w:author="Department of Veterans Affairs" w:date="2014-09-29T13:12:00Z"/>
          <w:sz w:val="20"/>
          <w:szCs w:val="20"/>
        </w:rPr>
        <w:pPrChange w:id="125" w:author="Department of Veterans Affairs" w:date="2014-09-23T14:54:00Z">
          <w:pPr>
            <w:pStyle w:val="ListParagraph"/>
            <w:ind w:left="1530" w:hanging="360"/>
          </w:pPr>
        </w:pPrChange>
      </w:pPr>
      <w:ins w:id="126" w:author="Department of Veterans Affairs" w:date="2014-09-29T13:12:00Z">
        <w:r>
          <w:rPr>
            <w:sz w:val="20"/>
            <w:szCs w:val="20"/>
          </w:rPr>
          <w:t>system stores</w:t>
        </w:r>
      </w:ins>
      <w:ins w:id="127" w:author="Department of Veterans Affairs" w:date="2014-09-29T13:14:00Z">
        <w:r w:rsidR="001876AF">
          <w:rPr>
            <w:sz w:val="20"/>
            <w:szCs w:val="20"/>
          </w:rPr>
          <w:t>/displays</w:t>
        </w:r>
      </w:ins>
      <w:ins w:id="128" w:author="Department of Veterans Affairs" w:date="2014-09-29T13:12:00Z">
        <w:r>
          <w:rPr>
            <w:sz w:val="20"/>
            <w:szCs w:val="20"/>
          </w:rPr>
          <w:t xml:space="preserve"> A</w:t>
        </w:r>
        <w:r w:rsidR="001876AF">
          <w:rPr>
            <w:sz w:val="20"/>
            <w:szCs w:val="20"/>
          </w:rPr>
          <w:t>ctions Taken for last 5 se</w:t>
        </w:r>
      </w:ins>
      <w:ins w:id="129" w:author="Department of Veterans Affairs" w:date="2014-09-29T13:14:00Z">
        <w:r w:rsidR="001876AF">
          <w:rPr>
            <w:sz w:val="20"/>
            <w:szCs w:val="20"/>
          </w:rPr>
          <w:t xml:space="preserve">ssions in which </w:t>
        </w:r>
        <w:proofErr w:type="spellStart"/>
        <w:r w:rsidR="001876AF">
          <w:rPr>
            <w:sz w:val="20"/>
            <w:szCs w:val="20"/>
          </w:rPr>
          <w:t>VistA</w:t>
        </w:r>
        <w:proofErr w:type="spellEnd"/>
        <w:r w:rsidR="001876AF">
          <w:rPr>
            <w:sz w:val="20"/>
            <w:szCs w:val="20"/>
          </w:rPr>
          <w:t xml:space="preserve"> clerk recorded Actions Taken</w:t>
        </w:r>
      </w:ins>
    </w:p>
    <w:p w:rsidR="0041147D" w:rsidRDefault="0041147D">
      <w:pPr>
        <w:pStyle w:val="ListParagraph"/>
        <w:numPr>
          <w:ilvl w:val="2"/>
          <w:numId w:val="2"/>
        </w:numPr>
        <w:rPr>
          <w:ins w:id="130" w:author="Department of Veterans Affairs" w:date="2014-09-29T13:25:00Z"/>
          <w:sz w:val="20"/>
          <w:szCs w:val="20"/>
        </w:rPr>
        <w:pPrChange w:id="131" w:author="Department of Veterans Affairs" w:date="2014-09-23T14:54:00Z">
          <w:pPr>
            <w:pStyle w:val="ListParagraph"/>
            <w:ind w:left="1530" w:hanging="360"/>
          </w:pPr>
        </w:pPrChange>
      </w:pPr>
      <w:ins w:id="132" w:author="Department of Veterans Affairs" w:date="2014-09-23T14:55:00Z">
        <w:r>
          <w:rPr>
            <w:sz w:val="20"/>
            <w:szCs w:val="20"/>
          </w:rPr>
          <w:t xml:space="preserve">history is </w:t>
        </w:r>
      </w:ins>
      <w:ins w:id="133" w:author="Department of Veterans Affairs" w:date="2014-09-29T13:26:00Z">
        <w:r>
          <w:rPr>
            <w:sz w:val="20"/>
            <w:szCs w:val="20"/>
          </w:rPr>
          <w:t>sorted/listed</w:t>
        </w:r>
      </w:ins>
      <w:ins w:id="134" w:author="Department of Veterans Affairs" w:date="2014-09-23T14:55:00Z">
        <w:r w:rsidR="001C0B2F">
          <w:rPr>
            <w:sz w:val="20"/>
            <w:szCs w:val="20"/>
          </w:rPr>
          <w:t xml:space="preserve"> </w:t>
        </w:r>
      </w:ins>
    </w:p>
    <w:p w:rsidR="001C0B2F" w:rsidRDefault="001C0B2F" w:rsidP="0041147D">
      <w:pPr>
        <w:pStyle w:val="ListParagraph"/>
        <w:numPr>
          <w:ilvl w:val="5"/>
          <w:numId w:val="2"/>
        </w:numPr>
        <w:rPr>
          <w:ins w:id="135" w:author="Department of Veterans Affairs" w:date="2014-09-29T13:26:00Z"/>
          <w:sz w:val="20"/>
          <w:szCs w:val="20"/>
        </w:rPr>
        <w:pPrChange w:id="136" w:author="Department of Veterans Affairs" w:date="2014-09-29T13:26:00Z">
          <w:pPr>
            <w:pStyle w:val="ListParagraph"/>
            <w:ind w:left="1530" w:hanging="360"/>
          </w:pPr>
        </w:pPrChange>
      </w:pPr>
      <w:ins w:id="137" w:author="Department of Veterans Affairs" w:date="2014-09-23T14:55:00Z">
        <w:r>
          <w:rPr>
            <w:sz w:val="20"/>
            <w:szCs w:val="20"/>
          </w:rPr>
          <w:t>by date, earliest to most recent</w:t>
        </w:r>
      </w:ins>
    </w:p>
    <w:p w:rsidR="0041147D" w:rsidRDefault="0041147D" w:rsidP="0041147D">
      <w:pPr>
        <w:pStyle w:val="ListParagraph"/>
        <w:numPr>
          <w:ilvl w:val="5"/>
          <w:numId w:val="2"/>
        </w:numPr>
        <w:rPr>
          <w:ins w:id="138" w:author="Department of Veterans Affairs" w:date="2014-09-23T14:52:00Z"/>
          <w:sz w:val="20"/>
          <w:szCs w:val="20"/>
        </w:rPr>
        <w:pPrChange w:id="139" w:author="Department of Veterans Affairs" w:date="2014-09-29T13:26:00Z">
          <w:pPr>
            <w:pStyle w:val="ListParagraph"/>
            <w:ind w:left="1530" w:hanging="360"/>
          </w:pPr>
        </w:pPrChange>
      </w:pPr>
      <w:ins w:id="140" w:author="Department of Veterans Affairs" w:date="2014-09-29T13:26:00Z">
        <w:r>
          <w:rPr>
            <w:sz w:val="20"/>
            <w:szCs w:val="20"/>
          </w:rPr>
          <w:t>by Action Taken #</w:t>
        </w:r>
      </w:ins>
      <w:ins w:id="141" w:author="Department of Veterans Affairs" w:date="2014-09-29T13:27:00Z">
        <w:r>
          <w:rPr>
            <w:sz w:val="20"/>
            <w:szCs w:val="20"/>
          </w:rPr>
          <w:t>, lowest to highest</w:t>
        </w:r>
      </w:ins>
      <w:bookmarkStart w:id="142" w:name="_GoBack"/>
      <w:bookmarkEnd w:id="142"/>
    </w:p>
    <w:p w:rsidR="0039361C" w:rsidRDefault="001C0B2F" w:rsidP="0039361C">
      <w:pPr>
        <w:pStyle w:val="ListParagraph"/>
        <w:ind w:left="1530" w:hanging="360"/>
        <w:rPr>
          <w:sz w:val="20"/>
          <w:szCs w:val="20"/>
        </w:rPr>
      </w:pPr>
      <w:ins w:id="143" w:author="Department of Veterans Affairs" w:date="2014-09-23T14:52:00Z">
        <w:r>
          <w:rPr>
            <w:sz w:val="20"/>
            <w:szCs w:val="20"/>
          </w:rPr>
          <w:t xml:space="preserve">b. </w:t>
        </w:r>
      </w:ins>
      <w:r w:rsidR="00FE7538" w:rsidRPr="00C72CA0">
        <w:rPr>
          <w:sz w:val="20"/>
          <w:szCs w:val="20"/>
        </w:rPr>
        <w:t xml:space="preserve">Display </w:t>
      </w:r>
      <w:r w:rsidR="0039361C" w:rsidRPr="00C72CA0">
        <w:rPr>
          <w:sz w:val="20"/>
          <w:szCs w:val="20"/>
        </w:rPr>
        <w:t>“Action</w:t>
      </w:r>
      <w:r w:rsidR="005C19F5" w:rsidRPr="00C72CA0">
        <w:rPr>
          <w:sz w:val="20"/>
          <w:szCs w:val="20"/>
        </w:rPr>
        <w:t>(s) Taken: select one or more”</w:t>
      </w:r>
    </w:p>
    <w:p w:rsidR="0039361C" w:rsidRDefault="00C558A9" w:rsidP="0039361C">
      <w:pPr>
        <w:pStyle w:val="ListParagraph"/>
        <w:ind w:left="1530" w:hanging="360"/>
        <w:rPr>
          <w:sz w:val="20"/>
          <w:szCs w:val="20"/>
        </w:rPr>
      </w:pPr>
      <w:proofErr w:type="gramStart"/>
      <w:r>
        <w:rPr>
          <w:sz w:val="20"/>
          <w:szCs w:val="20"/>
        </w:rPr>
        <w:t>b</w:t>
      </w:r>
      <w:proofErr w:type="gramEnd"/>
      <w:r>
        <w:rPr>
          <w:sz w:val="20"/>
          <w:szCs w:val="20"/>
        </w:rPr>
        <w:t xml:space="preserve">. </w:t>
      </w:r>
      <w:r w:rsidR="0039361C">
        <w:rPr>
          <w:sz w:val="20"/>
          <w:szCs w:val="20"/>
        </w:rPr>
        <w:t>Values</w:t>
      </w:r>
      <w:r w:rsidR="00FE7538">
        <w:rPr>
          <w:sz w:val="20"/>
          <w:szCs w:val="20"/>
        </w:rPr>
        <w:t xml:space="preserve"> user can select from are displayed</w:t>
      </w:r>
      <w:r w:rsidR="0039361C">
        <w:rPr>
          <w:sz w:val="20"/>
          <w:szCs w:val="20"/>
        </w:rPr>
        <w:t>;</w:t>
      </w:r>
    </w:p>
    <w:p w:rsidR="00C558A9" w:rsidRDefault="00C558A9" w:rsidP="00C558A9">
      <w:pPr>
        <w:pStyle w:val="CommentText"/>
        <w:numPr>
          <w:ilvl w:val="0"/>
          <w:numId w:val="41"/>
        </w:numPr>
        <w:ind w:left="1890" w:hanging="180"/>
      </w:pPr>
      <w:r>
        <w:t xml:space="preserve">     Helped patient to create a MHV account</w:t>
      </w:r>
    </w:p>
    <w:p w:rsidR="00C558A9" w:rsidRDefault="00C558A9" w:rsidP="00C558A9">
      <w:pPr>
        <w:pStyle w:val="CommentText"/>
        <w:numPr>
          <w:ilvl w:val="0"/>
          <w:numId w:val="41"/>
        </w:numPr>
        <w:ind w:left="1890" w:hanging="180"/>
      </w:pPr>
      <w:r>
        <w:t xml:space="preserve">     Referred patient to the MHV office/station for assistance with enrollment</w:t>
      </w:r>
    </w:p>
    <w:p w:rsidR="00C558A9" w:rsidRDefault="00C558A9" w:rsidP="00C558A9">
      <w:pPr>
        <w:pStyle w:val="CommentText"/>
        <w:numPr>
          <w:ilvl w:val="0"/>
          <w:numId w:val="41"/>
        </w:numPr>
        <w:ind w:left="1890" w:hanging="180"/>
      </w:pPr>
      <w:r>
        <w:t>Scheduled future appointment for patient to enroll at MHV office/station</w:t>
      </w:r>
    </w:p>
    <w:p w:rsidR="00C558A9" w:rsidRDefault="00C558A9" w:rsidP="00C558A9">
      <w:pPr>
        <w:pStyle w:val="CommentText"/>
        <w:numPr>
          <w:ilvl w:val="0"/>
          <w:numId w:val="41"/>
        </w:numPr>
        <w:ind w:left="1890" w:hanging="180"/>
      </w:pPr>
      <w:r>
        <w:t xml:space="preserve">Gave patient MHV enrollment instructions to complete at a MHV kiosk/computer </w:t>
      </w:r>
    </w:p>
    <w:p w:rsidR="00C558A9" w:rsidRDefault="00C558A9" w:rsidP="00C558A9">
      <w:pPr>
        <w:pStyle w:val="CommentText"/>
        <w:ind w:left="1890"/>
      </w:pPr>
      <w:proofErr w:type="gramStart"/>
      <w:r>
        <w:t>or</w:t>
      </w:r>
      <w:proofErr w:type="gramEnd"/>
      <w:r>
        <w:t xml:space="preserve"> at home</w:t>
      </w:r>
    </w:p>
    <w:p w:rsidR="00C558A9" w:rsidRDefault="00C558A9" w:rsidP="00C558A9">
      <w:pPr>
        <w:pStyle w:val="CommentText"/>
        <w:numPr>
          <w:ilvl w:val="0"/>
          <w:numId w:val="41"/>
        </w:numPr>
        <w:ind w:left="1890" w:hanging="180"/>
      </w:pPr>
      <w:r>
        <w:t>Patient had a MHV account issue. Provided MHV Help Desk toll free # to call, 1-877-327-0022, Mon-Fri, 8 a.m.-8 p.m. (EST)</w:t>
      </w:r>
    </w:p>
    <w:p w:rsidR="0039361C" w:rsidRPr="00C558A9" w:rsidRDefault="0039361C" w:rsidP="00C558A9">
      <w:pPr>
        <w:pStyle w:val="ListParagraph"/>
        <w:numPr>
          <w:ilvl w:val="0"/>
          <w:numId w:val="30"/>
        </w:numPr>
        <w:tabs>
          <w:tab w:val="left" w:pos="540"/>
        </w:tabs>
        <w:ind w:hanging="300"/>
        <w:rPr>
          <w:sz w:val="20"/>
          <w:szCs w:val="20"/>
        </w:rPr>
      </w:pPr>
      <w:r w:rsidRPr="00C558A9">
        <w:rPr>
          <w:sz w:val="20"/>
          <w:szCs w:val="20"/>
        </w:rPr>
        <w:t>User must</w:t>
      </w:r>
      <w:r w:rsidR="00334292" w:rsidRPr="00C558A9">
        <w:rPr>
          <w:sz w:val="20"/>
          <w:szCs w:val="20"/>
        </w:rPr>
        <w:t xml:space="preserve"> select </w:t>
      </w:r>
      <w:r w:rsidRPr="00C558A9">
        <w:rPr>
          <w:sz w:val="20"/>
          <w:szCs w:val="20"/>
        </w:rPr>
        <w:t xml:space="preserve">one or </w:t>
      </w:r>
      <w:r w:rsidR="00334292" w:rsidRPr="00C558A9">
        <w:rPr>
          <w:sz w:val="20"/>
          <w:szCs w:val="20"/>
        </w:rPr>
        <w:t>multiple items</w:t>
      </w:r>
    </w:p>
    <w:p w:rsidR="0086575E" w:rsidRDefault="00AB5588" w:rsidP="0039361C">
      <w:pPr>
        <w:pStyle w:val="ListParagraph"/>
        <w:numPr>
          <w:ilvl w:val="0"/>
          <w:numId w:val="2"/>
        </w:numPr>
        <w:rPr>
          <w:sz w:val="20"/>
          <w:szCs w:val="20"/>
        </w:rPr>
      </w:pPr>
      <w:r>
        <w:rPr>
          <w:sz w:val="20"/>
          <w:szCs w:val="20"/>
        </w:rPr>
        <w:t xml:space="preserve">User selects </w:t>
      </w:r>
      <w:r w:rsidR="0086575E">
        <w:rPr>
          <w:sz w:val="20"/>
          <w:szCs w:val="20"/>
        </w:rPr>
        <w:t>value</w:t>
      </w:r>
      <w:r>
        <w:rPr>
          <w:sz w:val="20"/>
          <w:szCs w:val="20"/>
        </w:rPr>
        <w:t>(s)</w:t>
      </w:r>
      <w:r w:rsidR="0086575E">
        <w:rPr>
          <w:sz w:val="20"/>
          <w:szCs w:val="20"/>
        </w:rPr>
        <w:t xml:space="preserve"> for Action Taken</w:t>
      </w:r>
    </w:p>
    <w:p w:rsidR="00FE7538" w:rsidRPr="00FE7538" w:rsidRDefault="0086575E" w:rsidP="0039361C">
      <w:pPr>
        <w:pStyle w:val="ListParagraph"/>
        <w:numPr>
          <w:ilvl w:val="0"/>
          <w:numId w:val="2"/>
        </w:numPr>
        <w:rPr>
          <w:sz w:val="20"/>
          <w:szCs w:val="20"/>
        </w:rPr>
      </w:pPr>
      <w:r w:rsidRPr="00FE7538">
        <w:rPr>
          <w:sz w:val="20"/>
          <w:szCs w:val="20"/>
        </w:rPr>
        <w:t>The system stores</w:t>
      </w:r>
    </w:p>
    <w:p w:rsidR="00265C34" w:rsidRDefault="00265C34" w:rsidP="00265C34">
      <w:pPr>
        <w:ind w:left="1800"/>
        <w:rPr>
          <w:sz w:val="20"/>
          <w:szCs w:val="20"/>
        </w:rPr>
      </w:pPr>
      <w:proofErr w:type="gramStart"/>
      <w:r>
        <w:rPr>
          <w:sz w:val="20"/>
          <w:szCs w:val="20"/>
        </w:rPr>
        <w:t>a</w:t>
      </w:r>
      <w:proofErr w:type="gramEnd"/>
      <w:r>
        <w:rPr>
          <w:sz w:val="20"/>
          <w:szCs w:val="20"/>
        </w:rPr>
        <w:t xml:space="preserve">. </w:t>
      </w:r>
      <w:r w:rsidR="0086575E" w:rsidRPr="00265C34">
        <w:rPr>
          <w:sz w:val="20"/>
          <w:szCs w:val="20"/>
        </w:rPr>
        <w:t>the Action</w:t>
      </w:r>
      <w:r w:rsidR="000260E6" w:rsidRPr="00265C34">
        <w:rPr>
          <w:sz w:val="20"/>
          <w:szCs w:val="20"/>
        </w:rPr>
        <w:t>(s)</w:t>
      </w:r>
      <w:r w:rsidR="0086575E" w:rsidRPr="00265C34">
        <w:rPr>
          <w:sz w:val="20"/>
          <w:szCs w:val="20"/>
        </w:rPr>
        <w:t xml:space="preserve"> Taken </w:t>
      </w:r>
      <w:r w:rsidR="000260E6" w:rsidRPr="00265C34">
        <w:rPr>
          <w:sz w:val="20"/>
          <w:szCs w:val="20"/>
        </w:rPr>
        <w:t>selection(s)</w:t>
      </w:r>
      <w:r w:rsidR="006E5FFB" w:rsidRPr="00265C34">
        <w:rPr>
          <w:sz w:val="20"/>
          <w:szCs w:val="20"/>
        </w:rPr>
        <w:t xml:space="preserve">  </w:t>
      </w:r>
    </w:p>
    <w:p w:rsidR="00FE7538" w:rsidRPr="00265C34" w:rsidRDefault="00265C34" w:rsidP="00265C34">
      <w:pPr>
        <w:ind w:left="1800"/>
        <w:rPr>
          <w:sz w:val="20"/>
          <w:szCs w:val="20"/>
        </w:rPr>
      </w:pPr>
      <w:proofErr w:type="gramStart"/>
      <w:r>
        <w:rPr>
          <w:sz w:val="20"/>
          <w:szCs w:val="20"/>
        </w:rPr>
        <w:t>b</w:t>
      </w:r>
      <w:proofErr w:type="gramEnd"/>
      <w:r>
        <w:rPr>
          <w:sz w:val="20"/>
          <w:szCs w:val="20"/>
        </w:rPr>
        <w:t xml:space="preserve">. </w:t>
      </w:r>
      <w:r w:rsidR="00FE7538" w:rsidRPr="00265C34">
        <w:rPr>
          <w:sz w:val="20"/>
          <w:szCs w:val="20"/>
        </w:rPr>
        <w:t>the date each Action Taken was selected as a response</w:t>
      </w:r>
    </w:p>
    <w:p w:rsidR="00004096" w:rsidRPr="00FE7538" w:rsidRDefault="00004096" w:rsidP="00FE7538">
      <w:pPr>
        <w:pStyle w:val="ListParagraph"/>
        <w:numPr>
          <w:ilvl w:val="0"/>
          <w:numId w:val="2"/>
        </w:numPr>
        <w:rPr>
          <w:sz w:val="20"/>
          <w:szCs w:val="20"/>
        </w:rPr>
      </w:pPr>
      <w:r w:rsidRPr="00FE7538">
        <w:rPr>
          <w:sz w:val="20"/>
          <w:szCs w:val="20"/>
        </w:rPr>
        <w:t xml:space="preserve">The </w:t>
      </w:r>
      <w:r w:rsidRPr="00FE7538">
        <w:rPr>
          <w:i/>
          <w:sz w:val="20"/>
          <w:szCs w:val="20"/>
        </w:rPr>
        <w:t>MHV Enrollment Status</w:t>
      </w:r>
      <w:r w:rsidRPr="00FE7538">
        <w:rPr>
          <w:sz w:val="20"/>
          <w:szCs w:val="20"/>
        </w:rPr>
        <w:t xml:space="preserve"> fields are displayed</w:t>
      </w:r>
      <w:ins w:id="144" w:author="Department of Veterans Affairs" w:date="2014-09-29T11:10:00Z">
        <w:r w:rsidR="00A91D9B">
          <w:rPr>
            <w:sz w:val="20"/>
            <w:szCs w:val="20"/>
          </w:rPr>
          <w:t xml:space="preserve"> (future enhancement,</w:t>
        </w:r>
      </w:ins>
      <w:r w:rsidRPr="00FE7538">
        <w:rPr>
          <w:sz w:val="20"/>
          <w:szCs w:val="20"/>
        </w:rPr>
        <w:t xml:space="preserve"> </w:t>
      </w:r>
      <w:del w:id="145" w:author="Department of Veterans Affairs" w:date="2014-09-29T11:10:00Z">
        <w:r w:rsidRPr="00FE7538" w:rsidDel="00A91D9B">
          <w:rPr>
            <w:sz w:val="20"/>
            <w:szCs w:val="20"/>
          </w:rPr>
          <w:delText>(</w:delText>
        </w:r>
      </w:del>
      <w:r w:rsidRPr="00FE7538">
        <w:rPr>
          <w:i/>
          <w:sz w:val="20"/>
          <w:szCs w:val="20"/>
        </w:rPr>
        <w:t>see “</w:t>
      </w:r>
      <w:proofErr w:type="spellStart"/>
      <w:r w:rsidRPr="00FE7538">
        <w:rPr>
          <w:i/>
          <w:sz w:val="20"/>
          <w:szCs w:val="20"/>
        </w:rPr>
        <w:t>IEMVH_Vista_MHV_Enroll_Fields</w:t>
      </w:r>
      <w:proofErr w:type="spellEnd"/>
      <w:r w:rsidRPr="00FE7538">
        <w:rPr>
          <w:i/>
          <w:sz w:val="20"/>
          <w:szCs w:val="20"/>
        </w:rPr>
        <w:t>” User Story)</w:t>
      </w:r>
    </w:p>
    <w:p w:rsidR="000260E6" w:rsidRPr="00FE7538" w:rsidRDefault="00FE7538" w:rsidP="00FE7538">
      <w:pPr>
        <w:pStyle w:val="ListParagraph"/>
        <w:numPr>
          <w:ilvl w:val="0"/>
          <w:numId w:val="2"/>
        </w:numPr>
        <w:rPr>
          <w:sz w:val="20"/>
          <w:szCs w:val="20"/>
        </w:rPr>
      </w:pPr>
      <w:r w:rsidRPr="00FE7538">
        <w:rPr>
          <w:sz w:val="20"/>
          <w:szCs w:val="20"/>
        </w:rPr>
        <w:t>Once</w:t>
      </w:r>
      <w:r w:rsidR="000260E6" w:rsidRPr="00FE7538">
        <w:rPr>
          <w:sz w:val="20"/>
          <w:szCs w:val="20"/>
        </w:rPr>
        <w:t xml:space="preserve"> the q</w:t>
      </w:r>
      <w:r w:rsidR="004C4957" w:rsidRPr="00FE7538">
        <w:rPr>
          <w:sz w:val="20"/>
          <w:szCs w:val="20"/>
        </w:rPr>
        <w:t>uestion</w:t>
      </w:r>
      <w:r w:rsidRPr="00FE7538">
        <w:rPr>
          <w:sz w:val="20"/>
          <w:szCs w:val="20"/>
        </w:rPr>
        <w:t xml:space="preserve"> ““Has a health care team member encouraged you to enroll online for My </w:t>
      </w:r>
      <w:proofErr w:type="spellStart"/>
      <w:r w:rsidRPr="00FE7538">
        <w:rPr>
          <w:sz w:val="20"/>
          <w:szCs w:val="20"/>
        </w:rPr>
        <w:t>HealtheVet</w:t>
      </w:r>
      <w:proofErr w:type="spellEnd"/>
      <w:r w:rsidRPr="00FE7538">
        <w:rPr>
          <w:sz w:val="20"/>
          <w:szCs w:val="20"/>
        </w:rPr>
        <w:t>?”</w:t>
      </w:r>
      <w:proofErr w:type="gramStart"/>
      <w:r w:rsidR="000260E6" w:rsidRPr="00FE7538">
        <w:rPr>
          <w:sz w:val="20"/>
          <w:szCs w:val="20"/>
        </w:rPr>
        <w:t>meets</w:t>
      </w:r>
      <w:proofErr w:type="gramEnd"/>
      <w:r w:rsidR="000260E6" w:rsidRPr="00FE7538">
        <w:rPr>
          <w:sz w:val="20"/>
          <w:szCs w:val="20"/>
        </w:rPr>
        <w:t xml:space="preserve"> the criteria to be displayed again </w:t>
      </w:r>
      <w:r w:rsidR="000260E6" w:rsidRPr="00FE7538">
        <w:rPr>
          <w:i/>
          <w:sz w:val="20"/>
          <w:szCs w:val="20"/>
        </w:rPr>
        <w:t>(one of the MHV Enrollment Status fields is equal to ‘No’</w:t>
      </w:r>
      <w:r w:rsidR="000260E6" w:rsidRPr="00FE7538">
        <w:rPr>
          <w:sz w:val="20"/>
          <w:szCs w:val="20"/>
        </w:rPr>
        <w:t>)</w:t>
      </w:r>
      <w:r>
        <w:rPr>
          <w:sz w:val="20"/>
          <w:szCs w:val="20"/>
        </w:rPr>
        <w:t>, t</w:t>
      </w:r>
      <w:r w:rsidR="000260E6" w:rsidRPr="00FE7538">
        <w:rPr>
          <w:sz w:val="20"/>
          <w:szCs w:val="20"/>
        </w:rPr>
        <w:t xml:space="preserve">he previously selected response </w:t>
      </w:r>
      <w:r w:rsidR="00EC7A92" w:rsidRPr="00FE7538">
        <w:rPr>
          <w:sz w:val="20"/>
          <w:szCs w:val="20"/>
        </w:rPr>
        <w:t xml:space="preserve">will be cleared/deleted </w:t>
      </w:r>
      <w:r>
        <w:rPr>
          <w:sz w:val="20"/>
          <w:szCs w:val="20"/>
        </w:rPr>
        <w:t xml:space="preserve">and </w:t>
      </w:r>
      <w:r w:rsidR="00EC7A92" w:rsidRPr="00FE7538">
        <w:rPr>
          <w:sz w:val="20"/>
          <w:szCs w:val="20"/>
        </w:rPr>
        <w:t>not displayed</w:t>
      </w:r>
      <w:r>
        <w:rPr>
          <w:sz w:val="20"/>
          <w:szCs w:val="20"/>
        </w:rPr>
        <w:t>.</w:t>
      </w:r>
    </w:p>
    <w:p w:rsidR="00AE43C7" w:rsidRDefault="00AE43C7" w:rsidP="00EC7A92">
      <w:pPr>
        <w:pStyle w:val="ListParagraph"/>
        <w:ind w:left="1440"/>
        <w:rPr>
          <w:sz w:val="20"/>
          <w:szCs w:val="20"/>
        </w:rPr>
      </w:pPr>
    </w:p>
    <w:p w:rsidR="00EC7A92" w:rsidRDefault="00EC7A92" w:rsidP="00EC7A92">
      <w:pPr>
        <w:pStyle w:val="ListParagraph"/>
        <w:ind w:left="1440"/>
        <w:rPr>
          <w:sz w:val="20"/>
          <w:szCs w:val="20"/>
        </w:rPr>
      </w:pPr>
    </w:p>
    <w:p w:rsidR="00EC7A92" w:rsidRPr="00EC7A92" w:rsidRDefault="00EC7A92" w:rsidP="00EC7A92">
      <w:pPr>
        <w:pStyle w:val="ListParagraph"/>
        <w:ind w:left="1440"/>
        <w:rPr>
          <w:sz w:val="20"/>
          <w:szCs w:val="20"/>
        </w:rPr>
      </w:pPr>
    </w:p>
    <w:p w:rsidR="00E0375D" w:rsidRPr="00E0375D" w:rsidRDefault="005712F1" w:rsidP="00C24AB8">
      <w:pPr>
        <w:rPr>
          <w:b/>
        </w:rPr>
      </w:pPr>
      <w:r w:rsidRPr="001467A3">
        <w:rPr>
          <w:b/>
        </w:rPr>
        <w:t>Confirmation:</w:t>
      </w:r>
    </w:p>
    <w:p w:rsidR="00FE62F3" w:rsidRDefault="00132019" w:rsidP="00FE7538">
      <w:pPr>
        <w:pStyle w:val="ListParagraph"/>
        <w:numPr>
          <w:ilvl w:val="1"/>
          <w:numId w:val="2"/>
        </w:numPr>
        <w:ind w:left="810"/>
        <w:rPr>
          <w:sz w:val="20"/>
          <w:szCs w:val="20"/>
        </w:rPr>
      </w:pPr>
      <w:r>
        <w:rPr>
          <w:sz w:val="20"/>
          <w:szCs w:val="20"/>
        </w:rPr>
        <w:t>The q</w:t>
      </w:r>
      <w:r w:rsidR="00986944">
        <w:rPr>
          <w:sz w:val="20"/>
          <w:szCs w:val="20"/>
        </w:rPr>
        <w:t>uestion</w:t>
      </w:r>
      <w:r w:rsidR="00167B66">
        <w:rPr>
          <w:sz w:val="20"/>
          <w:szCs w:val="20"/>
        </w:rPr>
        <w:t xml:space="preserve"> regarding enrolling for </w:t>
      </w:r>
      <w:del w:id="146" w:author="Department of Veterans Affairs" w:date="2014-09-29T13:22:00Z">
        <w:r w:rsidR="00167B66" w:rsidDel="00E2495B">
          <w:rPr>
            <w:sz w:val="20"/>
            <w:szCs w:val="20"/>
          </w:rPr>
          <w:delText>MyHealtheVet</w:delText>
        </w:r>
      </w:del>
      <w:ins w:id="147" w:author="Department of Veterans Affairs" w:date="2014-09-29T13:22:00Z">
        <w:r w:rsidR="00E2495B">
          <w:rPr>
            <w:sz w:val="20"/>
            <w:szCs w:val="20"/>
          </w:rPr>
          <w:t xml:space="preserve">My </w:t>
        </w:r>
        <w:proofErr w:type="spellStart"/>
        <w:r w:rsidR="00E2495B">
          <w:rPr>
            <w:sz w:val="20"/>
            <w:szCs w:val="20"/>
          </w:rPr>
          <w:t>HealtheVet</w:t>
        </w:r>
      </w:ins>
      <w:proofErr w:type="spellEnd"/>
      <w:r w:rsidR="00986944">
        <w:rPr>
          <w:sz w:val="20"/>
          <w:szCs w:val="20"/>
        </w:rPr>
        <w:t xml:space="preserve"> is displayed on the Patient’s</w:t>
      </w:r>
      <w:r w:rsidR="00167B66">
        <w:rPr>
          <w:sz w:val="20"/>
          <w:szCs w:val="20"/>
        </w:rPr>
        <w:t xml:space="preserve"> record during pre-registration if the criteria are met.</w:t>
      </w:r>
    </w:p>
    <w:p w:rsidR="00986944" w:rsidRDefault="00E93B5A" w:rsidP="00FE7538">
      <w:pPr>
        <w:pStyle w:val="ListParagraph"/>
        <w:numPr>
          <w:ilvl w:val="1"/>
          <w:numId w:val="2"/>
        </w:numPr>
        <w:ind w:left="810"/>
        <w:rPr>
          <w:sz w:val="20"/>
          <w:szCs w:val="20"/>
        </w:rPr>
      </w:pPr>
      <w:r>
        <w:rPr>
          <w:sz w:val="20"/>
          <w:szCs w:val="20"/>
        </w:rPr>
        <w:t xml:space="preserve">The </w:t>
      </w:r>
      <w:proofErr w:type="spellStart"/>
      <w:r>
        <w:rPr>
          <w:sz w:val="20"/>
          <w:szCs w:val="20"/>
        </w:rPr>
        <w:t>VistA</w:t>
      </w:r>
      <w:proofErr w:type="spellEnd"/>
      <w:r>
        <w:rPr>
          <w:sz w:val="20"/>
          <w:szCs w:val="20"/>
        </w:rPr>
        <w:t xml:space="preserve"> user must select one</w:t>
      </w:r>
      <w:r w:rsidR="00986944">
        <w:rPr>
          <w:sz w:val="20"/>
          <w:szCs w:val="20"/>
        </w:rPr>
        <w:t xml:space="preserve"> response</w:t>
      </w:r>
      <w:r w:rsidR="00132019">
        <w:rPr>
          <w:sz w:val="20"/>
          <w:szCs w:val="20"/>
        </w:rPr>
        <w:t xml:space="preserve"> to the question</w:t>
      </w:r>
      <w:r w:rsidR="00986944">
        <w:rPr>
          <w:sz w:val="20"/>
          <w:szCs w:val="20"/>
        </w:rPr>
        <w:t xml:space="preserve"> from the</w:t>
      </w:r>
      <w:r>
        <w:rPr>
          <w:sz w:val="20"/>
          <w:szCs w:val="20"/>
        </w:rPr>
        <w:t xml:space="preserve"> provided</w:t>
      </w:r>
      <w:r w:rsidR="00132019">
        <w:rPr>
          <w:sz w:val="20"/>
          <w:szCs w:val="20"/>
        </w:rPr>
        <w:t xml:space="preserve"> list.</w:t>
      </w:r>
    </w:p>
    <w:p w:rsidR="00E93B5A" w:rsidRDefault="00132019" w:rsidP="00FE7538">
      <w:pPr>
        <w:pStyle w:val="ListParagraph"/>
        <w:numPr>
          <w:ilvl w:val="1"/>
          <w:numId w:val="2"/>
        </w:numPr>
        <w:ind w:left="810"/>
        <w:rPr>
          <w:sz w:val="20"/>
          <w:szCs w:val="20"/>
        </w:rPr>
      </w:pPr>
      <w:r>
        <w:rPr>
          <w:sz w:val="20"/>
          <w:szCs w:val="20"/>
        </w:rPr>
        <w:t>Once a response is selected, associated text is displayed and the response is saved.</w:t>
      </w:r>
    </w:p>
    <w:p w:rsidR="00FE62F3" w:rsidRDefault="005F1897" w:rsidP="00167B66">
      <w:pPr>
        <w:pStyle w:val="ListParagraph"/>
        <w:numPr>
          <w:ilvl w:val="1"/>
          <w:numId w:val="2"/>
        </w:numPr>
        <w:ind w:left="810"/>
        <w:rPr>
          <w:sz w:val="20"/>
          <w:szCs w:val="20"/>
        </w:rPr>
      </w:pPr>
      <w:r>
        <w:rPr>
          <w:sz w:val="20"/>
          <w:szCs w:val="20"/>
        </w:rPr>
        <w:t>I</w:t>
      </w:r>
      <w:r w:rsidR="00167B66">
        <w:rPr>
          <w:sz w:val="20"/>
          <w:szCs w:val="20"/>
        </w:rPr>
        <w:t xml:space="preserve">f Action Taken field is displayed, user must select at least one value and the values </w:t>
      </w:r>
      <w:r>
        <w:rPr>
          <w:sz w:val="20"/>
          <w:szCs w:val="20"/>
        </w:rPr>
        <w:t xml:space="preserve">are </w:t>
      </w:r>
      <w:r w:rsidR="00167B66">
        <w:rPr>
          <w:sz w:val="20"/>
          <w:szCs w:val="20"/>
        </w:rPr>
        <w:t>saved.</w:t>
      </w:r>
    </w:p>
    <w:p w:rsidR="00167B66" w:rsidRPr="00167B66" w:rsidRDefault="00167B66" w:rsidP="00167B66">
      <w:pPr>
        <w:pStyle w:val="ListParagraph"/>
        <w:ind w:left="810"/>
        <w:rPr>
          <w:sz w:val="20"/>
          <w:szCs w:val="20"/>
        </w:rPr>
      </w:pPr>
    </w:p>
    <w:p w:rsidR="00FE62F3" w:rsidRPr="00FE62F3" w:rsidRDefault="00FE62F3" w:rsidP="00FE62F3">
      <w:pPr>
        <w:rPr>
          <w:b/>
        </w:rPr>
      </w:pPr>
    </w:p>
    <w:p w:rsidR="005712F1" w:rsidRPr="001467A3" w:rsidRDefault="005712F1" w:rsidP="004E096A">
      <w:pPr>
        <w:keepNext/>
        <w:rPr>
          <w:b/>
        </w:rPr>
      </w:pPr>
      <w:r w:rsidRPr="001467A3">
        <w:rPr>
          <w:b/>
        </w:rPr>
        <w:lastRenderedPageBreak/>
        <w:t>Failures:</w:t>
      </w:r>
    </w:p>
    <w:p w:rsidR="00167B66" w:rsidRDefault="00167B66" w:rsidP="00167B66">
      <w:pPr>
        <w:pStyle w:val="ListParagraph"/>
        <w:numPr>
          <w:ilvl w:val="0"/>
          <w:numId w:val="37"/>
        </w:numPr>
        <w:ind w:left="810"/>
        <w:rPr>
          <w:sz w:val="20"/>
          <w:szCs w:val="20"/>
        </w:rPr>
      </w:pPr>
      <w:r>
        <w:rPr>
          <w:sz w:val="20"/>
          <w:szCs w:val="20"/>
        </w:rPr>
        <w:t xml:space="preserve">The question regarding enrolling for </w:t>
      </w:r>
      <w:del w:id="148" w:author="Department of Veterans Affairs" w:date="2014-09-29T13:22:00Z">
        <w:r w:rsidDel="00E2495B">
          <w:rPr>
            <w:sz w:val="20"/>
            <w:szCs w:val="20"/>
          </w:rPr>
          <w:delText>MyHealtheVet</w:delText>
        </w:r>
      </w:del>
      <w:ins w:id="149" w:author="Department of Veterans Affairs" w:date="2014-09-29T13:22:00Z">
        <w:r w:rsidR="00E2495B">
          <w:rPr>
            <w:sz w:val="20"/>
            <w:szCs w:val="20"/>
          </w:rPr>
          <w:t xml:space="preserve">My </w:t>
        </w:r>
        <w:proofErr w:type="spellStart"/>
        <w:r w:rsidR="00E2495B">
          <w:rPr>
            <w:sz w:val="20"/>
            <w:szCs w:val="20"/>
          </w:rPr>
          <w:t>HealtheVet</w:t>
        </w:r>
      </w:ins>
      <w:proofErr w:type="spellEnd"/>
      <w:r>
        <w:rPr>
          <w:sz w:val="20"/>
          <w:szCs w:val="20"/>
        </w:rPr>
        <w:t xml:space="preserve"> is not displayed on the Patient’s record during pre-registration if the criteria are met.</w:t>
      </w:r>
    </w:p>
    <w:p w:rsidR="00167B66" w:rsidRDefault="00167B66" w:rsidP="00167B66">
      <w:pPr>
        <w:pStyle w:val="ListParagraph"/>
        <w:numPr>
          <w:ilvl w:val="0"/>
          <w:numId w:val="37"/>
        </w:numPr>
        <w:ind w:left="810"/>
        <w:rPr>
          <w:sz w:val="20"/>
          <w:szCs w:val="20"/>
        </w:rPr>
      </w:pPr>
      <w:r>
        <w:rPr>
          <w:sz w:val="20"/>
          <w:szCs w:val="20"/>
        </w:rPr>
        <w:t xml:space="preserve">The </w:t>
      </w:r>
      <w:proofErr w:type="spellStart"/>
      <w:r>
        <w:rPr>
          <w:sz w:val="20"/>
          <w:szCs w:val="20"/>
        </w:rPr>
        <w:t>VistA</w:t>
      </w:r>
      <w:proofErr w:type="spellEnd"/>
      <w:r>
        <w:rPr>
          <w:sz w:val="20"/>
          <w:szCs w:val="20"/>
        </w:rPr>
        <w:t xml:space="preserve"> user does not have to select a response to the question from the provided list.</w:t>
      </w:r>
    </w:p>
    <w:p w:rsidR="005F1897" w:rsidRDefault="00167B66" w:rsidP="005F1897">
      <w:pPr>
        <w:pStyle w:val="ListParagraph"/>
        <w:numPr>
          <w:ilvl w:val="0"/>
          <w:numId w:val="37"/>
        </w:numPr>
        <w:ind w:left="810"/>
        <w:rPr>
          <w:sz w:val="20"/>
          <w:szCs w:val="20"/>
        </w:rPr>
      </w:pPr>
      <w:r>
        <w:rPr>
          <w:sz w:val="20"/>
          <w:szCs w:val="20"/>
        </w:rPr>
        <w:t>Once a response is selected, associated text is not displayed nor is the response is saved.</w:t>
      </w:r>
    </w:p>
    <w:p w:rsidR="005F1897" w:rsidRPr="005F1897" w:rsidRDefault="005F1897" w:rsidP="005F1897">
      <w:pPr>
        <w:pStyle w:val="ListParagraph"/>
        <w:numPr>
          <w:ilvl w:val="0"/>
          <w:numId w:val="37"/>
        </w:numPr>
        <w:ind w:left="810"/>
        <w:rPr>
          <w:sz w:val="20"/>
          <w:szCs w:val="20"/>
        </w:rPr>
      </w:pPr>
      <w:r w:rsidRPr="005F1897">
        <w:rPr>
          <w:sz w:val="20"/>
          <w:szCs w:val="20"/>
        </w:rPr>
        <w:t>If Action Taken field is displayed, user</w:t>
      </w:r>
      <w:r>
        <w:rPr>
          <w:sz w:val="20"/>
          <w:szCs w:val="20"/>
        </w:rPr>
        <w:t xml:space="preserve"> must doesn’t have to select</w:t>
      </w:r>
      <w:r w:rsidRPr="005F1897">
        <w:rPr>
          <w:sz w:val="20"/>
          <w:szCs w:val="20"/>
        </w:rPr>
        <w:t xml:space="preserve"> at least one value</w:t>
      </w:r>
      <w:r>
        <w:rPr>
          <w:sz w:val="20"/>
          <w:szCs w:val="20"/>
        </w:rPr>
        <w:t xml:space="preserve"> nor are</w:t>
      </w:r>
      <w:r w:rsidRPr="005F1897">
        <w:rPr>
          <w:sz w:val="20"/>
          <w:szCs w:val="20"/>
        </w:rPr>
        <w:t xml:space="preserve"> the values are saved.</w:t>
      </w:r>
    </w:p>
    <w:p w:rsidR="001D7148" w:rsidRDefault="001D7148" w:rsidP="005712F1">
      <w:pPr>
        <w:rPr>
          <w:b/>
        </w:rPr>
      </w:pPr>
    </w:p>
    <w:p w:rsidR="001D7148" w:rsidRDefault="001D7148" w:rsidP="005712F1">
      <w:pPr>
        <w:rPr>
          <w:b/>
        </w:rPr>
      </w:pPr>
    </w:p>
    <w:p w:rsidR="005712F1" w:rsidRPr="001467A3" w:rsidRDefault="005712F1" w:rsidP="005712F1">
      <w:pPr>
        <w:rPr>
          <w:b/>
        </w:rPr>
      </w:pPr>
      <w:r w:rsidRPr="001467A3">
        <w:rPr>
          <w:b/>
        </w:rPr>
        <w:t>Error Messages:</w:t>
      </w:r>
    </w:p>
    <w:p w:rsidR="005712F1" w:rsidRDefault="00AB5588" w:rsidP="00AB5588">
      <w:pPr>
        <w:pStyle w:val="ListParagraph"/>
        <w:numPr>
          <w:ilvl w:val="0"/>
          <w:numId w:val="33"/>
        </w:numPr>
        <w:rPr>
          <w:sz w:val="20"/>
          <w:szCs w:val="20"/>
        </w:rPr>
      </w:pPr>
      <w:r>
        <w:rPr>
          <w:sz w:val="20"/>
          <w:szCs w:val="20"/>
        </w:rPr>
        <w:t xml:space="preserve">“You must select a </w:t>
      </w:r>
      <w:r w:rsidR="00160924">
        <w:rPr>
          <w:sz w:val="20"/>
          <w:szCs w:val="20"/>
        </w:rPr>
        <w:t>response to the Question.”   (#4</w:t>
      </w:r>
      <w:r>
        <w:rPr>
          <w:sz w:val="20"/>
          <w:szCs w:val="20"/>
        </w:rPr>
        <w:t>)</w:t>
      </w:r>
    </w:p>
    <w:p w:rsidR="00AB5588" w:rsidRPr="00AB5588" w:rsidRDefault="00AB5588" w:rsidP="00AB5588">
      <w:pPr>
        <w:pStyle w:val="ListParagraph"/>
        <w:numPr>
          <w:ilvl w:val="0"/>
          <w:numId w:val="33"/>
        </w:numPr>
        <w:rPr>
          <w:sz w:val="20"/>
          <w:szCs w:val="20"/>
        </w:rPr>
      </w:pPr>
      <w:r>
        <w:rPr>
          <w:sz w:val="20"/>
          <w:szCs w:val="20"/>
        </w:rPr>
        <w:t>“You must select at least one Action Taken.” (#10)</w:t>
      </w:r>
    </w:p>
    <w:p w:rsidR="00AE43C7" w:rsidRPr="001467A3" w:rsidRDefault="00AE43C7" w:rsidP="005712F1">
      <w:pPr>
        <w:rPr>
          <w:b/>
        </w:rPr>
      </w:pPr>
    </w:p>
    <w:p w:rsidR="005712F1" w:rsidRPr="00FE54AA" w:rsidRDefault="005712F1" w:rsidP="005712F1">
      <w:pPr>
        <w:rPr>
          <w:b/>
        </w:rPr>
      </w:pPr>
      <w:r w:rsidRPr="001467A3">
        <w:rPr>
          <w:b/>
        </w:rPr>
        <w:t>Informational Messages:</w:t>
      </w:r>
    </w:p>
    <w:p w:rsidR="004E096A" w:rsidRPr="00D43B6C" w:rsidRDefault="004E096A" w:rsidP="00D43B6C">
      <w:pPr>
        <w:rPr>
          <w:sz w:val="20"/>
          <w:szCs w:val="20"/>
        </w:rPr>
      </w:pPr>
    </w:p>
    <w:p w:rsidR="00AE43C7" w:rsidRDefault="00AE43C7" w:rsidP="005712F1">
      <w:pPr>
        <w:rPr>
          <w:b/>
        </w:rPr>
      </w:pPr>
    </w:p>
    <w:p w:rsidR="005712F1" w:rsidRPr="001467A3" w:rsidRDefault="005712F1" w:rsidP="005712F1">
      <w:pPr>
        <w:rPr>
          <w:b/>
        </w:rPr>
      </w:pPr>
      <w:r w:rsidRPr="001467A3">
        <w:rPr>
          <w:b/>
        </w:rPr>
        <w:t>Warning Messages:</w:t>
      </w:r>
    </w:p>
    <w:p w:rsidR="00A15118" w:rsidRDefault="00A15118" w:rsidP="00FE757C">
      <w:pPr>
        <w:ind w:left="720"/>
        <w:rPr>
          <w:i/>
          <w:color w:val="FF0000"/>
          <w:sz w:val="20"/>
          <w:szCs w:val="20"/>
        </w:rPr>
      </w:pPr>
    </w:p>
    <w:p w:rsidR="007D0E02" w:rsidRPr="001D7148" w:rsidRDefault="00D24AC6" w:rsidP="001D7148">
      <w:pPr>
        <w:rPr>
          <w:sz w:val="18"/>
          <w:szCs w:val="18"/>
        </w:rPr>
      </w:pPr>
      <w:r w:rsidRPr="001D7148">
        <w:rPr>
          <w:sz w:val="18"/>
          <w:szCs w:val="18"/>
        </w:rPr>
        <w:t xml:space="preserve"> </w:t>
      </w:r>
    </w:p>
    <w:sectPr w:rsidR="007D0E02" w:rsidRPr="001D7148" w:rsidSect="00FE62F3">
      <w:footerReference w:type="default" r:id="rId12"/>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90B" w:rsidRDefault="0021590B" w:rsidP="00247034">
      <w:r>
        <w:separator/>
      </w:r>
    </w:p>
  </w:endnote>
  <w:endnote w:type="continuationSeparator" w:id="0">
    <w:p w:rsidR="0021590B" w:rsidRDefault="0021590B" w:rsidP="00247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034" w:rsidRDefault="00247034" w:rsidP="00247034">
    <w:pPr>
      <w:pStyle w:val="Footer"/>
      <w:jc w:val="right"/>
    </w:pPr>
    <w:r>
      <w:t xml:space="preserve">ID:  </w:t>
    </w:r>
    <w:proofErr w:type="spellStart"/>
    <w:r w:rsidR="00712B7E" w:rsidRPr="00985744">
      <w:rPr>
        <w:sz w:val="20"/>
        <w:szCs w:val="20"/>
      </w:rPr>
      <w:t>IEMVH_Vista_Enroll_Disc</w:t>
    </w:r>
    <w:proofErr w:type="spellEnd"/>
  </w:p>
  <w:p w:rsidR="00247034" w:rsidRPr="00712B7E" w:rsidRDefault="00553AAB" w:rsidP="00712B7E">
    <w:pPr>
      <w:jc w:val="center"/>
    </w:pPr>
    <w:r>
      <w:rPr>
        <w:sz w:val="20"/>
        <w:szCs w:val="20"/>
      </w:rPr>
      <w:t xml:space="preserve">          </w:t>
    </w:r>
    <w:r w:rsidR="007F2AB7">
      <w:rPr>
        <w:sz w:val="20"/>
        <w:szCs w:val="20"/>
      </w:rPr>
      <w:tab/>
    </w:r>
    <w:r w:rsidR="007F2AB7">
      <w:rPr>
        <w:sz w:val="20"/>
        <w:szCs w:val="20"/>
      </w:rPr>
      <w:tab/>
      <w:t xml:space="preserve">       </w:t>
    </w:r>
    <w:r w:rsidR="00712B7E">
      <w:rPr>
        <w:sz w:val="20"/>
        <w:szCs w:val="20"/>
      </w:rPr>
      <w:tab/>
    </w:r>
    <w:r w:rsidR="00712B7E">
      <w:rPr>
        <w:sz w:val="20"/>
        <w:szCs w:val="20"/>
      </w:rPr>
      <w:tab/>
      <w:t xml:space="preserve">          </w:t>
    </w:r>
    <w:r w:rsidR="007F2AB7">
      <w:rPr>
        <w:sz w:val="20"/>
        <w:szCs w:val="20"/>
      </w:rPr>
      <w:t xml:space="preserve"> </w:t>
    </w:r>
    <w:r w:rsidR="00712B7E" w:rsidRPr="00712B7E">
      <w:t xml:space="preserve">Add/Display </w:t>
    </w:r>
    <w:proofErr w:type="spellStart"/>
    <w:r w:rsidR="00712B7E" w:rsidRPr="00712B7E">
      <w:t>VistA</w:t>
    </w:r>
    <w:proofErr w:type="spellEnd"/>
    <w:r w:rsidR="00712B7E" w:rsidRPr="00712B7E">
      <w:t xml:space="preserve"> Patient MHV enrollment discussion field</w:t>
    </w:r>
  </w:p>
  <w:p w:rsidR="00247034" w:rsidRPr="00712B7E" w:rsidRDefault="00247034" w:rsidP="00247034">
    <w:pPr>
      <w:pStyle w:val="Footer"/>
      <w:rPr>
        <w:sz w:val="20"/>
        <w:szCs w:val="20"/>
      </w:rPr>
    </w:pPr>
    <w:r>
      <w:tab/>
    </w:r>
    <w:r>
      <w:tab/>
    </w:r>
    <w:r w:rsidRPr="00712B7E">
      <w:rPr>
        <w:sz w:val="20"/>
        <w:szCs w:val="20"/>
      </w:rPr>
      <w:t xml:space="preserve">Page </w:t>
    </w:r>
    <w:r w:rsidR="007D0E02" w:rsidRPr="00712B7E">
      <w:rPr>
        <w:sz w:val="20"/>
        <w:szCs w:val="20"/>
      </w:rPr>
      <w:fldChar w:fldCharType="begin"/>
    </w:r>
    <w:r w:rsidRPr="00712B7E">
      <w:rPr>
        <w:sz w:val="20"/>
        <w:szCs w:val="20"/>
      </w:rPr>
      <w:instrText xml:space="preserve"> PAGE </w:instrText>
    </w:r>
    <w:r w:rsidR="007D0E02" w:rsidRPr="00712B7E">
      <w:rPr>
        <w:sz w:val="20"/>
        <w:szCs w:val="20"/>
      </w:rPr>
      <w:fldChar w:fldCharType="separate"/>
    </w:r>
    <w:r w:rsidR="0041147D">
      <w:rPr>
        <w:noProof/>
        <w:sz w:val="20"/>
        <w:szCs w:val="20"/>
      </w:rPr>
      <w:t>1</w:t>
    </w:r>
    <w:r w:rsidR="007D0E02" w:rsidRPr="00712B7E">
      <w:rPr>
        <w:sz w:val="20"/>
        <w:szCs w:val="20"/>
      </w:rPr>
      <w:fldChar w:fldCharType="end"/>
    </w:r>
    <w:r w:rsidRPr="00712B7E">
      <w:rPr>
        <w:sz w:val="20"/>
        <w:szCs w:val="20"/>
      </w:rPr>
      <w:t xml:space="preserve"> of </w:t>
    </w:r>
    <w:r w:rsidR="007D0E02" w:rsidRPr="00712B7E">
      <w:rPr>
        <w:sz w:val="20"/>
        <w:szCs w:val="20"/>
      </w:rPr>
      <w:fldChar w:fldCharType="begin"/>
    </w:r>
    <w:r w:rsidRPr="00712B7E">
      <w:rPr>
        <w:sz w:val="20"/>
        <w:szCs w:val="20"/>
      </w:rPr>
      <w:instrText xml:space="preserve"> NUMPAGES </w:instrText>
    </w:r>
    <w:r w:rsidR="007D0E02" w:rsidRPr="00712B7E">
      <w:rPr>
        <w:sz w:val="20"/>
        <w:szCs w:val="20"/>
      </w:rPr>
      <w:fldChar w:fldCharType="separate"/>
    </w:r>
    <w:r w:rsidR="0041147D">
      <w:rPr>
        <w:noProof/>
        <w:sz w:val="20"/>
        <w:szCs w:val="20"/>
      </w:rPr>
      <w:t>4</w:t>
    </w:r>
    <w:r w:rsidR="007D0E02" w:rsidRPr="00712B7E">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90B" w:rsidRDefault="0021590B" w:rsidP="00247034">
      <w:r>
        <w:separator/>
      </w:r>
    </w:p>
  </w:footnote>
  <w:footnote w:type="continuationSeparator" w:id="0">
    <w:p w:rsidR="0021590B" w:rsidRDefault="0021590B" w:rsidP="00247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3F4"/>
    <w:multiLevelType w:val="hybridMultilevel"/>
    <w:tmpl w:val="94E0FFF4"/>
    <w:lvl w:ilvl="0" w:tplc="7E62F0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245D14"/>
    <w:multiLevelType w:val="hybridMultilevel"/>
    <w:tmpl w:val="0BEA8C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70B5D83"/>
    <w:multiLevelType w:val="hybridMultilevel"/>
    <w:tmpl w:val="BFA6FCE4"/>
    <w:lvl w:ilvl="0" w:tplc="365272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6947D1"/>
    <w:multiLevelType w:val="hybridMultilevel"/>
    <w:tmpl w:val="A40E3338"/>
    <w:lvl w:ilvl="0" w:tplc="A13291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D734C3"/>
    <w:multiLevelType w:val="hybridMultilevel"/>
    <w:tmpl w:val="A87AC1FE"/>
    <w:lvl w:ilvl="0" w:tplc="9D461F06">
      <w:start w:val="1"/>
      <w:numFmt w:val="decimal"/>
      <w:lvlText w:val="%1."/>
      <w:lvlJc w:val="left"/>
      <w:pPr>
        <w:ind w:left="1800" w:hanging="360"/>
      </w:pPr>
      <w:rPr>
        <w:rFonts w:ascii="Arial" w:eastAsia="Calibri"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75896"/>
    <w:multiLevelType w:val="hybridMultilevel"/>
    <w:tmpl w:val="7F7AD546"/>
    <w:lvl w:ilvl="0" w:tplc="ADB22C2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58AAEAA4">
      <w:start w:val="2"/>
      <w:numFmt w:val="decimal"/>
      <w:lvlText w:val="%3."/>
      <w:lvlJc w:val="left"/>
      <w:pPr>
        <w:ind w:left="3060" w:hanging="360"/>
      </w:pPr>
      <w:rPr>
        <w:rFonts w:hint="default"/>
      </w:rPr>
    </w:lvl>
    <w:lvl w:ilvl="3" w:tplc="6DAE3C90">
      <w:start w:val="4"/>
      <w:numFmt w:val="lowerRoman"/>
      <w:lvlText w:val="%4."/>
      <w:lvlJc w:val="left"/>
      <w:pPr>
        <w:ind w:left="3960" w:hanging="72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015FA8"/>
    <w:multiLevelType w:val="hybridMultilevel"/>
    <w:tmpl w:val="ED0C91D4"/>
    <w:lvl w:ilvl="0" w:tplc="9D461F06">
      <w:start w:val="1"/>
      <w:numFmt w:val="decimal"/>
      <w:lvlText w:val="%1."/>
      <w:lvlJc w:val="left"/>
      <w:pPr>
        <w:ind w:left="180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A5149A"/>
    <w:multiLevelType w:val="hybridMultilevel"/>
    <w:tmpl w:val="2A1A87A4"/>
    <w:lvl w:ilvl="0" w:tplc="ACF00A84">
      <w:start w:val="1"/>
      <w:numFmt w:val="lowerLetter"/>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B583830"/>
    <w:multiLevelType w:val="hybridMultilevel"/>
    <w:tmpl w:val="1E3086E6"/>
    <w:lvl w:ilvl="0" w:tplc="A816FDFE">
      <w:start w:val="1"/>
      <w:numFmt w:val="lowerLetter"/>
      <w:lvlText w:val="%1."/>
      <w:lvlJc w:val="left"/>
      <w:pPr>
        <w:ind w:left="1440" w:hanging="360"/>
      </w:pPr>
      <w:rPr>
        <w:rFonts w:ascii="Arial" w:eastAsia="Calibri" w:hAnsi="Arial" w:cs="Arial"/>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C837EF7"/>
    <w:multiLevelType w:val="hybridMultilevel"/>
    <w:tmpl w:val="DB9A431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0CC591A"/>
    <w:multiLevelType w:val="hybridMultilevel"/>
    <w:tmpl w:val="F4CE4514"/>
    <w:lvl w:ilvl="0" w:tplc="C2E424A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14C05D7"/>
    <w:multiLevelType w:val="hybridMultilevel"/>
    <w:tmpl w:val="E238FCFE"/>
    <w:lvl w:ilvl="0" w:tplc="464AEDD8">
      <w:start w:val="1"/>
      <w:numFmt w:val="lowerLetter"/>
      <w:lvlText w:val="%1."/>
      <w:lvlJc w:val="left"/>
      <w:pPr>
        <w:ind w:left="1440" w:hanging="360"/>
      </w:pPr>
      <w:rPr>
        <w:rFonts w:ascii="Arial" w:eastAsia="Calibr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1C5382"/>
    <w:multiLevelType w:val="hybridMultilevel"/>
    <w:tmpl w:val="F4CE4514"/>
    <w:lvl w:ilvl="0" w:tplc="C2E424A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28343D3"/>
    <w:multiLevelType w:val="hybridMultilevel"/>
    <w:tmpl w:val="8DAC92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32C118D"/>
    <w:multiLevelType w:val="hybridMultilevel"/>
    <w:tmpl w:val="D05E4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B20569"/>
    <w:multiLevelType w:val="hybridMultilevel"/>
    <w:tmpl w:val="CFFA3DCE"/>
    <w:lvl w:ilvl="0" w:tplc="FA682A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C9F0EEE"/>
    <w:multiLevelType w:val="hybridMultilevel"/>
    <w:tmpl w:val="F274E9AA"/>
    <w:lvl w:ilvl="0" w:tplc="9D461F06">
      <w:start w:val="1"/>
      <w:numFmt w:val="decimal"/>
      <w:lvlText w:val="%1."/>
      <w:lvlJc w:val="left"/>
      <w:pPr>
        <w:ind w:left="180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7570EB"/>
    <w:multiLevelType w:val="hybridMultilevel"/>
    <w:tmpl w:val="4D0896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4DA4A8F"/>
    <w:multiLevelType w:val="hybridMultilevel"/>
    <w:tmpl w:val="19CE65B8"/>
    <w:lvl w:ilvl="0" w:tplc="693EEAAE">
      <w:start w:val="1"/>
      <w:numFmt w:val="decimal"/>
      <w:lvlText w:val="%1."/>
      <w:lvlJc w:val="left"/>
      <w:pPr>
        <w:ind w:left="1080" w:hanging="360"/>
      </w:pPr>
      <w:rPr>
        <w:rFonts w:hint="default"/>
      </w:rPr>
    </w:lvl>
    <w:lvl w:ilvl="1" w:tplc="ACF00A84">
      <w:start w:val="1"/>
      <w:numFmt w:val="lowerLetter"/>
      <w:lvlText w:val="%2."/>
      <w:lvlJc w:val="right"/>
      <w:pPr>
        <w:ind w:left="1800" w:hanging="360"/>
      </w:pPr>
      <w:rPr>
        <w:rFonts w:hint="default"/>
      </w:r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342D46"/>
    <w:multiLevelType w:val="hybridMultilevel"/>
    <w:tmpl w:val="D674D2D2"/>
    <w:lvl w:ilvl="0" w:tplc="F46C97FA">
      <w:start w:val="1"/>
      <w:numFmt w:val="lowerLetter"/>
      <w:lvlText w:val="%1."/>
      <w:lvlJc w:val="left"/>
      <w:pPr>
        <w:ind w:left="1470" w:hanging="39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A4D62F7"/>
    <w:multiLevelType w:val="hybridMultilevel"/>
    <w:tmpl w:val="2FAC1E0A"/>
    <w:lvl w:ilvl="0" w:tplc="04A696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E003D14"/>
    <w:multiLevelType w:val="hybridMultilevel"/>
    <w:tmpl w:val="186A179C"/>
    <w:lvl w:ilvl="0" w:tplc="B0484B9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3FED2DBE"/>
    <w:multiLevelType w:val="hybridMultilevel"/>
    <w:tmpl w:val="A996913E"/>
    <w:lvl w:ilvl="0" w:tplc="C186AA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264180"/>
    <w:multiLevelType w:val="hybridMultilevel"/>
    <w:tmpl w:val="96CA465C"/>
    <w:lvl w:ilvl="0" w:tplc="693EEA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4CB6837"/>
    <w:multiLevelType w:val="hybridMultilevel"/>
    <w:tmpl w:val="146CC4B0"/>
    <w:lvl w:ilvl="0" w:tplc="04090019">
      <w:start w:val="2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33227A"/>
    <w:multiLevelType w:val="hybridMultilevel"/>
    <w:tmpl w:val="90F239EC"/>
    <w:lvl w:ilvl="0" w:tplc="693EEAAE">
      <w:start w:val="1"/>
      <w:numFmt w:val="decimal"/>
      <w:lvlText w:val="%1."/>
      <w:lvlJc w:val="left"/>
      <w:pPr>
        <w:ind w:left="1080" w:hanging="360"/>
      </w:pPr>
      <w:rPr>
        <w:rFonts w:hint="default"/>
      </w:rPr>
    </w:lvl>
    <w:lvl w:ilvl="1" w:tplc="04090017">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03077A9"/>
    <w:multiLevelType w:val="hybridMultilevel"/>
    <w:tmpl w:val="4446BC94"/>
    <w:lvl w:ilvl="0" w:tplc="BD748888">
      <w:start w:val="1"/>
      <w:numFmt w:val="lowerLetter"/>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11F4710"/>
    <w:multiLevelType w:val="hybridMultilevel"/>
    <w:tmpl w:val="017AFF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1417168"/>
    <w:multiLevelType w:val="hybridMultilevel"/>
    <w:tmpl w:val="9050E8A6"/>
    <w:lvl w:ilvl="0" w:tplc="1874A25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3037105"/>
    <w:multiLevelType w:val="hybridMultilevel"/>
    <w:tmpl w:val="119629B4"/>
    <w:lvl w:ilvl="0" w:tplc="61A20DC8">
      <w:start w:val="5"/>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0E20C8"/>
    <w:multiLevelType w:val="hybridMultilevel"/>
    <w:tmpl w:val="83AE193A"/>
    <w:lvl w:ilvl="0" w:tplc="ACF00A84">
      <w:start w:val="1"/>
      <w:numFmt w:val="lowerLetter"/>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7201FC3"/>
    <w:multiLevelType w:val="hybridMultilevel"/>
    <w:tmpl w:val="77567B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B7256D"/>
    <w:multiLevelType w:val="hybridMultilevel"/>
    <w:tmpl w:val="EF7AE3AA"/>
    <w:lvl w:ilvl="0" w:tplc="693EEAAE">
      <w:start w:val="1"/>
      <w:numFmt w:val="decimal"/>
      <w:lvlText w:val="%1."/>
      <w:lvlJc w:val="left"/>
      <w:pPr>
        <w:ind w:left="1080" w:hanging="360"/>
      </w:pPr>
      <w:rPr>
        <w:rFonts w:hint="default"/>
      </w:rPr>
    </w:lvl>
    <w:lvl w:ilvl="1" w:tplc="9D461F06">
      <w:start w:val="1"/>
      <w:numFmt w:val="decimal"/>
      <w:lvlText w:val="%2."/>
      <w:lvlJc w:val="left"/>
      <w:pPr>
        <w:ind w:left="1800" w:hanging="360"/>
      </w:pPr>
      <w:rPr>
        <w:rFonts w:ascii="Arial" w:eastAsia="Calibri" w:hAnsi="Arial" w:cs="Arial"/>
      </w:r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6B24ADA2">
      <w:start w:val="1"/>
      <w:numFmt w:val="lowerLetter"/>
      <w:lvlText w:val="%6."/>
      <w:lvlJc w:val="left"/>
      <w:pPr>
        <w:ind w:left="4860" w:hanging="36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06A185D"/>
    <w:multiLevelType w:val="hybridMultilevel"/>
    <w:tmpl w:val="B422F7C6"/>
    <w:lvl w:ilvl="0" w:tplc="65F27B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2F35528"/>
    <w:multiLevelType w:val="hybridMultilevel"/>
    <w:tmpl w:val="60FC1C44"/>
    <w:lvl w:ilvl="0" w:tplc="ACF00A84">
      <w:start w:val="1"/>
      <w:numFmt w:val="lowerLetter"/>
      <w:lvlText w:val="%1."/>
      <w:lvlJc w:val="right"/>
      <w:pPr>
        <w:ind w:left="1800" w:hanging="360"/>
      </w:pPr>
      <w:rPr>
        <w:rFonts w:hint="default"/>
      </w:rPr>
    </w:lvl>
    <w:lvl w:ilvl="1" w:tplc="2A56896A">
      <w:start w:val="1"/>
      <w:numFmt w:val="lowerRoman"/>
      <w:lvlText w:val="%2"/>
      <w:lvlJc w:val="left"/>
      <w:pPr>
        <w:ind w:left="2520" w:hanging="360"/>
      </w:pPr>
      <w:rPr>
        <w:rFonts w:hint="default"/>
      </w:rPr>
    </w:lvl>
    <w:lvl w:ilvl="2" w:tplc="04090017">
      <w:start w:val="1"/>
      <w:numFmt w:val="lowerLetter"/>
      <w:lvlText w:val="%3)"/>
      <w:lvlJc w:val="left"/>
      <w:pPr>
        <w:ind w:left="3240" w:hanging="180"/>
      </w:pPr>
    </w:lvl>
    <w:lvl w:ilvl="3" w:tplc="421EE7C4">
      <w:start w:val="1"/>
      <w:numFmt w:val="lowerRoman"/>
      <w:lvlText w:val="%4)"/>
      <w:lvlJc w:val="righ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54264B0"/>
    <w:multiLevelType w:val="hybridMultilevel"/>
    <w:tmpl w:val="3D0ECDB8"/>
    <w:lvl w:ilvl="0" w:tplc="3896314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9F1C9A26">
      <w:start w:val="1"/>
      <w:numFmt w:val="lowerRoman"/>
      <w:lvlText w:val="%3."/>
      <w:lvlJc w:val="left"/>
      <w:pPr>
        <w:ind w:left="3420" w:hanging="720"/>
      </w:pPr>
      <w:rPr>
        <w:rFonts w:ascii="Arial" w:eastAsia="Calibri" w:hAnsi="Arial" w:cs="Arial"/>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6FF0C99"/>
    <w:multiLevelType w:val="hybridMultilevel"/>
    <w:tmpl w:val="9C889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F14D48"/>
    <w:multiLevelType w:val="hybridMultilevel"/>
    <w:tmpl w:val="35347D7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8">
    <w:nsid w:val="698E3E1C"/>
    <w:multiLevelType w:val="hybridMultilevel"/>
    <w:tmpl w:val="92AC6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7E5677"/>
    <w:multiLevelType w:val="hybridMultilevel"/>
    <w:tmpl w:val="0C9629A4"/>
    <w:lvl w:ilvl="0" w:tplc="68C6EF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32"/>
  </w:num>
  <w:num w:numId="3">
    <w:abstractNumId w:val="10"/>
  </w:num>
  <w:num w:numId="4">
    <w:abstractNumId w:val="37"/>
  </w:num>
  <w:num w:numId="5">
    <w:abstractNumId w:val="23"/>
  </w:num>
  <w:num w:numId="6">
    <w:abstractNumId w:val="25"/>
  </w:num>
  <w:num w:numId="7">
    <w:abstractNumId w:val="9"/>
  </w:num>
  <w:num w:numId="8">
    <w:abstractNumId w:val="18"/>
  </w:num>
  <w:num w:numId="9">
    <w:abstractNumId w:val="34"/>
  </w:num>
  <w:num w:numId="10">
    <w:abstractNumId w:val="14"/>
  </w:num>
  <w:num w:numId="11">
    <w:abstractNumId w:val="7"/>
  </w:num>
  <w:num w:numId="12">
    <w:abstractNumId w:val="30"/>
  </w:num>
  <w:num w:numId="13">
    <w:abstractNumId w:val="3"/>
  </w:num>
  <w:num w:numId="14">
    <w:abstractNumId w:val="17"/>
  </w:num>
  <w:num w:numId="15">
    <w:abstractNumId w:val="33"/>
  </w:num>
  <w:num w:numId="16">
    <w:abstractNumId w:val="13"/>
  </w:num>
  <w:num w:numId="17">
    <w:abstractNumId w:val="11"/>
  </w:num>
  <w:num w:numId="18">
    <w:abstractNumId w:val="8"/>
  </w:num>
  <w:num w:numId="19">
    <w:abstractNumId w:val="27"/>
  </w:num>
  <w:num w:numId="20">
    <w:abstractNumId w:val="15"/>
  </w:num>
  <w:num w:numId="21">
    <w:abstractNumId w:val="26"/>
  </w:num>
  <w:num w:numId="22">
    <w:abstractNumId w:val="31"/>
  </w:num>
  <w:num w:numId="23">
    <w:abstractNumId w:val="28"/>
  </w:num>
  <w:num w:numId="24">
    <w:abstractNumId w:val="5"/>
  </w:num>
  <w:num w:numId="25">
    <w:abstractNumId w:val="1"/>
  </w:num>
  <w:num w:numId="26">
    <w:abstractNumId w:val="39"/>
  </w:num>
  <w:num w:numId="27">
    <w:abstractNumId w:val="20"/>
  </w:num>
  <w:num w:numId="28">
    <w:abstractNumId w:val="35"/>
  </w:num>
  <w:num w:numId="29">
    <w:abstractNumId w:val="2"/>
  </w:num>
  <w:num w:numId="30">
    <w:abstractNumId w:val="19"/>
  </w:num>
  <w:num w:numId="31">
    <w:abstractNumId w:val="0"/>
  </w:num>
  <w:num w:numId="32">
    <w:abstractNumId w:val="16"/>
  </w:num>
  <w:num w:numId="33">
    <w:abstractNumId w:val="38"/>
  </w:num>
  <w:num w:numId="34">
    <w:abstractNumId w:val="36"/>
  </w:num>
  <w:num w:numId="35">
    <w:abstractNumId w:val="22"/>
  </w:num>
  <w:num w:numId="36">
    <w:abstractNumId w:val="29"/>
  </w:num>
  <w:num w:numId="37">
    <w:abstractNumId w:val="4"/>
  </w:num>
  <w:num w:numId="38">
    <w:abstractNumId w:val="6"/>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D14"/>
    <w:rsid w:val="0000319B"/>
    <w:rsid w:val="00004096"/>
    <w:rsid w:val="000260E6"/>
    <w:rsid w:val="000267E2"/>
    <w:rsid w:val="000434A4"/>
    <w:rsid w:val="00046B31"/>
    <w:rsid w:val="00053CCD"/>
    <w:rsid w:val="00054389"/>
    <w:rsid w:val="000662E4"/>
    <w:rsid w:val="000831FC"/>
    <w:rsid w:val="000843A8"/>
    <w:rsid w:val="00094C4F"/>
    <w:rsid w:val="000E425A"/>
    <w:rsid w:val="000E637D"/>
    <w:rsid w:val="000F1528"/>
    <w:rsid w:val="00106FF3"/>
    <w:rsid w:val="00110D0F"/>
    <w:rsid w:val="00132019"/>
    <w:rsid w:val="00160924"/>
    <w:rsid w:val="0016435F"/>
    <w:rsid w:val="001674CA"/>
    <w:rsid w:val="00167B66"/>
    <w:rsid w:val="0018145D"/>
    <w:rsid w:val="00186C3E"/>
    <w:rsid w:val="001876AF"/>
    <w:rsid w:val="00190E4D"/>
    <w:rsid w:val="001A7A5A"/>
    <w:rsid w:val="001B25BA"/>
    <w:rsid w:val="001C0B2F"/>
    <w:rsid w:val="001C5EF8"/>
    <w:rsid w:val="001D7148"/>
    <w:rsid w:val="002014F3"/>
    <w:rsid w:val="00202A16"/>
    <w:rsid w:val="0021590B"/>
    <w:rsid w:val="00243985"/>
    <w:rsid w:val="00247034"/>
    <w:rsid w:val="00265C34"/>
    <w:rsid w:val="0028058C"/>
    <w:rsid w:val="00295A9A"/>
    <w:rsid w:val="002D02A5"/>
    <w:rsid w:val="002D5770"/>
    <w:rsid w:val="002E4843"/>
    <w:rsid w:val="00304EA5"/>
    <w:rsid w:val="003321CE"/>
    <w:rsid w:val="00334292"/>
    <w:rsid w:val="003401BA"/>
    <w:rsid w:val="00392F6C"/>
    <w:rsid w:val="0039361C"/>
    <w:rsid w:val="003B3727"/>
    <w:rsid w:val="003B7E84"/>
    <w:rsid w:val="003C4E9D"/>
    <w:rsid w:val="003C5524"/>
    <w:rsid w:val="003E11D7"/>
    <w:rsid w:val="003F4BF7"/>
    <w:rsid w:val="0041147D"/>
    <w:rsid w:val="0045638B"/>
    <w:rsid w:val="00462679"/>
    <w:rsid w:val="004A7667"/>
    <w:rsid w:val="004B0852"/>
    <w:rsid w:val="004B1D6F"/>
    <w:rsid w:val="004B3A3A"/>
    <w:rsid w:val="004C04F9"/>
    <w:rsid w:val="004C4957"/>
    <w:rsid w:val="004E096A"/>
    <w:rsid w:val="004E73A4"/>
    <w:rsid w:val="00553AAB"/>
    <w:rsid w:val="005712F1"/>
    <w:rsid w:val="00594CF1"/>
    <w:rsid w:val="00596A09"/>
    <w:rsid w:val="005A1FBE"/>
    <w:rsid w:val="005C19F5"/>
    <w:rsid w:val="005D549B"/>
    <w:rsid w:val="005F1897"/>
    <w:rsid w:val="005F48DE"/>
    <w:rsid w:val="006071F9"/>
    <w:rsid w:val="0064551C"/>
    <w:rsid w:val="006620ED"/>
    <w:rsid w:val="0066564B"/>
    <w:rsid w:val="00685D8F"/>
    <w:rsid w:val="006B494A"/>
    <w:rsid w:val="006E5FFB"/>
    <w:rsid w:val="006E6D14"/>
    <w:rsid w:val="006F14EA"/>
    <w:rsid w:val="00711203"/>
    <w:rsid w:val="007116F7"/>
    <w:rsid w:val="00711D8A"/>
    <w:rsid w:val="00712B7E"/>
    <w:rsid w:val="007155EB"/>
    <w:rsid w:val="00740B7A"/>
    <w:rsid w:val="0075305E"/>
    <w:rsid w:val="007559A7"/>
    <w:rsid w:val="00777A89"/>
    <w:rsid w:val="00785F84"/>
    <w:rsid w:val="007A3FB9"/>
    <w:rsid w:val="007A46BE"/>
    <w:rsid w:val="007B1E11"/>
    <w:rsid w:val="007C2A09"/>
    <w:rsid w:val="007D0E02"/>
    <w:rsid w:val="007D21EE"/>
    <w:rsid w:val="007D26FB"/>
    <w:rsid w:val="007F2AB7"/>
    <w:rsid w:val="0080401D"/>
    <w:rsid w:val="00814DDD"/>
    <w:rsid w:val="0083232C"/>
    <w:rsid w:val="008561E5"/>
    <w:rsid w:val="0086575E"/>
    <w:rsid w:val="008A2308"/>
    <w:rsid w:val="0090096B"/>
    <w:rsid w:val="009014D9"/>
    <w:rsid w:val="00944C1C"/>
    <w:rsid w:val="00944CFA"/>
    <w:rsid w:val="00945071"/>
    <w:rsid w:val="009769B4"/>
    <w:rsid w:val="00985744"/>
    <w:rsid w:val="00986944"/>
    <w:rsid w:val="009A0A84"/>
    <w:rsid w:val="009C5964"/>
    <w:rsid w:val="009D367A"/>
    <w:rsid w:val="009E168D"/>
    <w:rsid w:val="009F31FA"/>
    <w:rsid w:val="00A055C2"/>
    <w:rsid w:val="00A15118"/>
    <w:rsid w:val="00A1699A"/>
    <w:rsid w:val="00A264C3"/>
    <w:rsid w:val="00A67BF7"/>
    <w:rsid w:val="00A77796"/>
    <w:rsid w:val="00A91D9B"/>
    <w:rsid w:val="00AB5588"/>
    <w:rsid w:val="00AE43C7"/>
    <w:rsid w:val="00B04514"/>
    <w:rsid w:val="00B3238F"/>
    <w:rsid w:val="00B57105"/>
    <w:rsid w:val="00B71F41"/>
    <w:rsid w:val="00B82301"/>
    <w:rsid w:val="00B83CC2"/>
    <w:rsid w:val="00BA3B60"/>
    <w:rsid w:val="00BD5321"/>
    <w:rsid w:val="00C02433"/>
    <w:rsid w:val="00C03340"/>
    <w:rsid w:val="00C1697B"/>
    <w:rsid w:val="00C241B5"/>
    <w:rsid w:val="00C24AB8"/>
    <w:rsid w:val="00C558A9"/>
    <w:rsid w:val="00C55B91"/>
    <w:rsid w:val="00C72CA0"/>
    <w:rsid w:val="00C90B84"/>
    <w:rsid w:val="00C92731"/>
    <w:rsid w:val="00CB6880"/>
    <w:rsid w:val="00CC5A72"/>
    <w:rsid w:val="00CD17C6"/>
    <w:rsid w:val="00CF53C1"/>
    <w:rsid w:val="00D06B19"/>
    <w:rsid w:val="00D24AC6"/>
    <w:rsid w:val="00D251F9"/>
    <w:rsid w:val="00D43B6C"/>
    <w:rsid w:val="00D6723E"/>
    <w:rsid w:val="00D87986"/>
    <w:rsid w:val="00DB45B0"/>
    <w:rsid w:val="00DD088D"/>
    <w:rsid w:val="00DE2A15"/>
    <w:rsid w:val="00DE4A12"/>
    <w:rsid w:val="00DF151D"/>
    <w:rsid w:val="00E0375D"/>
    <w:rsid w:val="00E120FA"/>
    <w:rsid w:val="00E2495B"/>
    <w:rsid w:val="00E31456"/>
    <w:rsid w:val="00E32E79"/>
    <w:rsid w:val="00E347C0"/>
    <w:rsid w:val="00E55C2F"/>
    <w:rsid w:val="00E93B5A"/>
    <w:rsid w:val="00EA0996"/>
    <w:rsid w:val="00EC7A92"/>
    <w:rsid w:val="00ED205C"/>
    <w:rsid w:val="00EF2A04"/>
    <w:rsid w:val="00F16679"/>
    <w:rsid w:val="00F46AFE"/>
    <w:rsid w:val="00F521C9"/>
    <w:rsid w:val="00F57910"/>
    <w:rsid w:val="00F77222"/>
    <w:rsid w:val="00F92352"/>
    <w:rsid w:val="00FA4D0B"/>
    <w:rsid w:val="00FC704F"/>
    <w:rsid w:val="00FD0B18"/>
    <w:rsid w:val="00FD502F"/>
    <w:rsid w:val="00FE0D94"/>
    <w:rsid w:val="00FE62F3"/>
    <w:rsid w:val="00FE7538"/>
    <w:rsid w:val="00FE757C"/>
    <w:rsid w:val="00FF1AF1"/>
    <w:rsid w:val="00FF2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2F1"/>
    <w:pPr>
      <w:spacing w:after="0" w:line="240" w:lineRule="auto"/>
    </w:pPr>
    <w:rPr>
      <w:rFonts w:ascii="Arial" w:eastAsia="Calibri"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12F1"/>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DF151D"/>
    <w:pPr>
      <w:ind w:left="720"/>
      <w:contextualSpacing/>
    </w:pPr>
  </w:style>
  <w:style w:type="character" w:styleId="CommentReference">
    <w:name w:val="annotation reference"/>
    <w:basedOn w:val="DefaultParagraphFont"/>
    <w:uiPriority w:val="99"/>
    <w:semiHidden/>
    <w:unhideWhenUsed/>
    <w:rsid w:val="00A1699A"/>
    <w:rPr>
      <w:sz w:val="16"/>
      <w:szCs w:val="16"/>
    </w:rPr>
  </w:style>
  <w:style w:type="paragraph" w:styleId="CommentText">
    <w:name w:val="annotation text"/>
    <w:basedOn w:val="Normal"/>
    <w:link w:val="CommentTextChar"/>
    <w:uiPriority w:val="99"/>
    <w:unhideWhenUsed/>
    <w:rsid w:val="00A1699A"/>
    <w:rPr>
      <w:sz w:val="20"/>
      <w:szCs w:val="20"/>
    </w:rPr>
  </w:style>
  <w:style w:type="character" w:customStyle="1" w:styleId="CommentTextChar">
    <w:name w:val="Comment Text Char"/>
    <w:basedOn w:val="DefaultParagraphFont"/>
    <w:link w:val="CommentText"/>
    <w:uiPriority w:val="99"/>
    <w:rsid w:val="00A1699A"/>
    <w:rPr>
      <w:rFonts w:ascii="Arial" w:eastAsia="Calibri" w:hAnsi="Arial" w:cs="Arial"/>
      <w:sz w:val="20"/>
      <w:szCs w:val="20"/>
    </w:rPr>
  </w:style>
  <w:style w:type="paragraph" w:styleId="CommentSubject">
    <w:name w:val="annotation subject"/>
    <w:basedOn w:val="CommentText"/>
    <w:next w:val="CommentText"/>
    <w:link w:val="CommentSubjectChar"/>
    <w:uiPriority w:val="99"/>
    <w:semiHidden/>
    <w:unhideWhenUsed/>
    <w:rsid w:val="00A1699A"/>
    <w:rPr>
      <w:b/>
      <w:bCs/>
    </w:rPr>
  </w:style>
  <w:style w:type="character" w:customStyle="1" w:styleId="CommentSubjectChar">
    <w:name w:val="Comment Subject Char"/>
    <w:basedOn w:val="CommentTextChar"/>
    <w:link w:val="CommentSubject"/>
    <w:uiPriority w:val="99"/>
    <w:semiHidden/>
    <w:rsid w:val="00A1699A"/>
    <w:rPr>
      <w:rFonts w:ascii="Arial" w:eastAsia="Calibri" w:hAnsi="Arial" w:cs="Arial"/>
      <w:b/>
      <w:bCs/>
      <w:sz w:val="20"/>
      <w:szCs w:val="20"/>
    </w:rPr>
  </w:style>
  <w:style w:type="paragraph" w:styleId="BalloonText">
    <w:name w:val="Balloon Text"/>
    <w:basedOn w:val="Normal"/>
    <w:link w:val="BalloonTextChar"/>
    <w:uiPriority w:val="99"/>
    <w:semiHidden/>
    <w:unhideWhenUsed/>
    <w:rsid w:val="00A1699A"/>
    <w:rPr>
      <w:rFonts w:ascii="Tahoma" w:hAnsi="Tahoma" w:cs="Tahoma"/>
      <w:sz w:val="16"/>
      <w:szCs w:val="16"/>
    </w:rPr>
  </w:style>
  <w:style w:type="character" w:customStyle="1" w:styleId="BalloonTextChar">
    <w:name w:val="Balloon Text Char"/>
    <w:basedOn w:val="DefaultParagraphFont"/>
    <w:link w:val="BalloonText"/>
    <w:uiPriority w:val="99"/>
    <w:semiHidden/>
    <w:rsid w:val="00A1699A"/>
    <w:rPr>
      <w:rFonts w:ascii="Tahoma" w:eastAsia="Calibri" w:hAnsi="Tahoma" w:cs="Tahoma"/>
      <w:sz w:val="16"/>
      <w:szCs w:val="16"/>
    </w:rPr>
  </w:style>
  <w:style w:type="paragraph" w:styleId="Header">
    <w:name w:val="header"/>
    <w:basedOn w:val="Normal"/>
    <w:link w:val="HeaderChar"/>
    <w:uiPriority w:val="99"/>
    <w:unhideWhenUsed/>
    <w:rsid w:val="00247034"/>
    <w:pPr>
      <w:tabs>
        <w:tab w:val="center" w:pos="4680"/>
        <w:tab w:val="right" w:pos="9360"/>
      </w:tabs>
    </w:pPr>
  </w:style>
  <w:style w:type="character" w:customStyle="1" w:styleId="HeaderChar">
    <w:name w:val="Header Char"/>
    <w:basedOn w:val="DefaultParagraphFont"/>
    <w:link w:val="Header"/>
    <w:uiPriority w:val="99"/>
    <w:rsid w:val="00247034"/>
    <w:rPr>
      <w:rFonts w:ascii="Arial" w:eastAsia="Calibri" w:hAnsi="Arial" w:cs="Arial"/>
    </w:rPr>
  </w:style>
  <w:style w:type="paragraph" w:styleId="Footer">
    <w:name w:val="footer"/>
    <w:basedOn w:val="Normal"/>
    <w:link w:val="FooterChar"/>
    <w:uiPriority w:val="99"/>
    <w:unhideWhenUsed/>
    <w:rsid w:val="00247034"/>
    <w:pPr>
      <w:tabs>
        <w:tab w:val="center" w:pos="4680"/>
        <w:tab w:val="right" w:pos="9360"/>
      </w:tabs>
    </w:pPr>
  </w:style>
  <w:style w:type="character" w:customStyle="1" w:styleId="FooterChar">
    <w:name w:val="Footer Char"/>
    <w:basedOn w:val="DefaultParagraphFont"/>
    <w:link w:val="Footer"/>
    <w:uiPriority w:val="99"/>
    <w:rsid w:val="00247034"/>
    <w:rPr>
      <w:rFonts w:ascii="Arial" w:eastAsia="Calibri" w:hAnsi="Arial" w:cs="Arial"/>
    </w:rPr>
  </w:style>
  <w:style w:type="character" w:styleId="Hyperlink">
    <w:name w:val="Hyperlink"/>
    <w:basedOn w:val="DefaultParagraphFont"/>
    <w:uiPriority w:val="99"/>
    <w:unhideWhenUsed/>
    <w:rsid w:val="004E096A"/>
    <w:rPr>
      <w:color w:val="0000FF" w:themeColor="hyperlink"/>
      <w:u w:val="single"/>
    </w:rPr>
  </w:style>
  <w:style w:type="character" w:styleId="FollowedHyperlink">
    <w:name w:val="FollowedHyperlink"/>
    <w:basedOn w:val="DefaultParagraphFont"/>
    <w:uiPriority w:val="99"/>
    <w:semiHidden/>
    <w:unhideWhenUsed/>
    <w:rsid w:val="004E096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2F1"/>
    <w:pPr>
      <w:spacing w:after="0" w:line="240" w:lineRule="auto"/>
    </w:pPr>
    <w:rPr>
      <w:rFonts w:ascii="Arial" w:eastAsia="Calibri"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12F1"/>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DF151D"/>
    <w:pPr>
      <w:ind w:left="720"/>
      <w:contextualSpacing/>
    </w:pPr>
  </w:style>
  <w:style w:type="character" w:styleId="CommentReference">
    <w:name w:val="annotation reference"/>
    <w:basedOn w:val="DefaultParagraphFont"/>
    <w:uiPriority w:val="99"/>
    <w:semiHidden/>
    <w:unhideWhenUsed/>
    <w:rsid w:val="00A1699A"/>
    <w:rPr>
      <w:sz w:val="16"/>
      <w:szCs w:val="16"/>
    </w:rPr>
  </w:style>
  <w:style w:type="paragraph" w:styleId="CommentText">
    <w:name w:val="annotation text"/>
    <w:basedOn w:val="Normal"/>
    <w:link w:val="CommentTextChar"/>
    <w:uiPriority w:val="99"/>
    <w:unhideWhenUsed/>
    <w:rsid w:val="00A1699A"/>
    <w:rPr>
      <w:sz w:val="20"/>
      <w:szCs w:val="20"/>
    </w:rPr>
  </w:style>
  <w:style w:type="character" w:customStyle="1" w:styleId="CommentTextChar">
    <w:name w:val="Comment Text Char"/>
    <w:basedOn w:val="DefaultParagraphFont"/>
    <w:link w:val="CommentText"/>
    <w:uiPriority w:val="99"/>
    <w:rsid w:val="00A1699A"/>
    <w:rPr>
      <w:rFonts w:ascii="Arial" w:eastAsia="Calibri" w:hAnsi="Arial" w:cs="Arial"/>
      <w:sz w:val="20"/>
      <w:szCs w:val="20"/>
    </w:rPr>
  </w:style>
  <w:style w:type="paragraph" w:styleId="CommentSubject">
    <w:name w:val="annotation subject"/>
    <w:basedOn w:val="CommentText"/>
    <w:next w:val="CommentText"/>
    <w:link w:val="CommentSubjectChar"/>
    <w:uiPriority w:val="99"/>
    <w:semiHidden/>
    <w:unhideWhenUsed/>
    <w:rsid w:val="00A1699A"/>
    <w:rPr>
      <w:b/>
      <w:bCs/>
    </w:rPr>
  </w:style>
  <w:style w:type="character" w:customStyle="1" w:styleId="CommentSubjectChar">
    <w:name w:val="Comment Subject Char"/>
    <w:basedOn w:val="CommentTextChar"/>
    <w:link w:val="CommentSubject"/>
    <w:uiPriority w:val="99"/>
    <w:semiHidden/>
    <w:rsid w:val="00A1699A"/>
    <w:rPr>
      <w:rFonts w:ascii="Arial" w:eastAsia="Calibri" w:hAnsi="Arial" w:cs="Arial"/>
      <w:b/>
      <w:bCs/>
      <w:sz w:val="20"/>
      <w:szCs w:val="20"/>
    </w:rPr>
  </w:style>
  <w:style w:type="paragraph" w:styleId="BalloonText">
    <w:name w:val="Balloon Text"/>
    <w:basedOn w:val="Normal"/>
    <w:link w:val="BalloonTextChar"/>
    <w:uiPriority w:val="99"/>
    <w:semiHidden/>
    <w:unhideWhenUsed/>
    <w:rsid w:val="00A1699A"/>
    <w:rPr>
      <w:rFonts w:ascii="Tahoma" w:hAnsi="Tahoma" w:cs="Tahoma"/>
      <w:sz w:val="16"/>
      <w:szCs w:val="16"/>
    </w:rPr>
  </w:style>
  <w:style w:type="character" w:customStyle="1" w:styleId="BalloonTextChar">
    <w:name w:val="Balloon Text Char"/>
    <w:basedOn w:val="DefaultParagraphFont"/>
    <w:link w:val="BalloonText"/>
    <w:uiPriority w:val="99"/>
    <w:semiHidden/>
    <w:rsid w:val="00A1699A"/>
    <w:rPr>
      <w:rFonts w:ascii="Tahoma" w:eastAsia="Calibri" w:hAnsi="Tahoma" w:cs="Tahoma"/>
      <w:sz w:val="16"/>
      <w:szCs w:val="16"/>
    </w:rPr>
  </w:style>
  <w:style w:type="paragraph" w:styleId="Header">
    <w:name w:val="header"/>
    <w:basedOn w:val="Normal"/>
    <w:link w:val="HeaderChar"/>
    <w:uiPriority w:val="99"/>
    <w:unhideWhenUsed/>
    <w:rsid w:val="00247034"/>
    <w:pPr>
      <w:tabs>
        <w:tab w:val="center" w:pos="4680"/>
        <w:tab w:val="right" w:pos="9360"/>
      </w:tabs>
    </w:pPr>
  </w:style>
  <w:style w:type="character" w:customStyle="1" w:styleId="HeaderChar">
    <w:name w:val="Header Char"/>
    <w:basedOn w:val="DefaultParagraphFont"/>
    <w:link w:val="Header"/>
    <w:uiPriority w:val="99"/>
    <w:rsid w:val="00247034"/>
    <w:rPr>
      <w:rFonts w:ascii="Arial" w:eastAsia="Calibri" w:hAnsi="Arial" w:cs="Arial"/>
    </w:rPr>
  </w:style>
  <w:style w:type="paragraph" w:styleId="Footer">
    <w:name w:val="footer"/>
    <w:basedOn w:val="Normal"/>
    <w:link w:val="FooterChar"/>
    <w:uiPriority w:val="99"/>
    <w:unhideWhenUsed/>
    <w:rsid w:val="00247034"/>
    <w:pPr>
      <w:tabs>
        <w:tab w:val="center" w:pos="4680"/>
        <w:tab w:val="right" w:pos="9360"/>
      </w:tabs>
    </w:pPr>
  </w:style>
  <w:style w:type="character" w:customStyle="1" w:styleId="FooterChar">
    <w:name w:val="Footer Char"/>
    <w:basedOn w:val="DefaultParagraphFont"/>
    <w:link w:val="Footer"/>
    <w:uiPriority w:val="99"/>
    <w:rsid w:val="00247034"/>
    <w:rPr>
      <w:rFonts w:ascii="Arial" w:eastAsia="Calibri" w:hAnsi="Arial" w:cs="Arial"/>
    </w:rPr>
  </w:style>
  <w:style w:type="character" w:styleId="Hyperlink">
    <w:name w:val="Hyperlink"/>
    <w:basedOn w:val="DefaultParagraphFont"/>
    <w:uiPriority w:val="99"/>
    <w:unhideWhenUsed/>
    <w:rsid w:val="004E096A"/>
    <w:rPr>
      <w:color w:val="0000FF" w:themeColor="hyperlink"/>
      <w:u w:val="single"/>
    </w:rPr>
  </w:style>
  <w:style w:type="character" w:styleId="FollowedHyperlink">
    <w:name w:val="FollowedHyperlink"/>
    <w:basedOn w:val="DefaultParagraphFont"/>
    <w:uiPriority w:val="99"/>
    <w:semiHidden/>
    <w:unhideWhenUsed/>
    <w:rsid w:val="004E09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491026">
      <w:bodyDiv w:val="1"/>
      <w:marLeft w:val="0"/>
      <w:marRight w:val="0"/>
      <w:marTop w:val="0"/>
      <w:marBottom w:val="0"/>
      <w:divBdr>
        <w:top w:val="none" w:sz="0" w:space="0" w:color="auto"/>
        <w:left w:val="none" w:sz="0" w:space="0" w:color="auto"/>
        <w:bottom w:val="none" w:sz="0" w:space="0" w:color="auto"/>
        <w:right w:val="none" w:sz="0" w:space="0" w:color="auto"/>
      </w:divBdr>
    </w:div>
    <w:div w:id="1015418899">
      <w:bodyDiv w:val="1"/>
      <w:marLeft w:val="0"/>
      <w:marRight w:val="0"/>
      <w:marTop w:val="0"/>
      <w:marBottom w:val="0"/>
      <w:divBdr>
        <w:top w:val="none" w:sz="0" w:space="0" w:color="auto"/>
        <w:left w:val="none" w:sz="0" w:space="0" w:color="auto"/>
        <w:bottom w:val="none" w:sz="0" w:space="0" w:color="auto"/>
        <w:right w:val="none" w:sz="0" w:space="0" w:color="auto"/>
      </w:divBdr>
    </w:div>
    <w:div w:id="20312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wox\Desktop\IEMVH_Add_Enroll_Pre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CF1BF51A87404B8EE6080242187C4C" ma:contentTypeVersion="4" ma:contentTypeDescription="Create a new document." ma:contentTypeScope="" ma:versionID="225c2e7050b7aa2394ce1ca969c51f3d">
  <xsd:schema xmlns:xsd="http://www.w3.org/2001/XMLSchema" xmlns:p="http://schemas.microsoft.com/office/2006/metadata/properties" targetNamespace="http://schemas.microsoft.com/office/2006/metadata/properties" ma:root="true" ma:fieldsID="9198a63650b3d9e690590c8dc7893b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4E615-1237-4D14-AC0D-D702F244F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EEDB157-8951-44FF-9475-F41BC86014E0}">
  <ds:schemaRefs>
    <ds:schemaRef ds:uri="http://schemas.microsoft.com/office/2006/metadata/properties"/>
  </ds:schemaRefs>
</ds:datastoreItem>
</file>

<file path=customXml/itemProps3.xml><?xml version="1.0" encoding="utf-8"?>
<ds:datastoreItem xmlns:ds="http://schemas.openxmlformats.org/officeDocument/2006/customXml" ds:itemID="{EE941149-1975-4A05-8B4C-E9DBF83DA5A3}">
  <ds:schemaRefs>
    <ds:schemaRef ds:uri="http://schemas.microsoft.com/sharepoint/v3/contenttype/forms"/>
  </ds:schemaRefs>
</ds:datastoreItem>
</file>

<file path=customXml/itemProps4.xml><?xml version="1.0" encoding="utf-8"?>
<ds:datastoreItem xmlns:ds="http://schemas.openxmlformats.org/officeDocument/2006/customXml" ds:itemID="{D8B9D236-ADBA-416B-B476-2A437D00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IEMVH_Add_Enroll_Pref</Template>
  <TotalTime>291</TotalTime>
  <Pages>4</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Kriwox</dc:creator>
  <cp:lastModifiedBy>Department of Veterans Affairs</cp:lastModifiedBy>
  <cp:revision>61</cp:revision>
  <dcterms:created xsi:type="dcterms:W3CDTF">2014-09-04T17:34:00Z</dcterms:created>
  <dcterms:modified xsi:type="dcterms:W3CDTF">2014-09-29T17:27:00Z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0x010100DFCF1BF51A87404B8EE6080242187C4C</vt:lpwstr>
  </property>
</Properties>
</file>